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3E02C" w14:textId="046528CD" w:rsidR="001022A6" w:rsidRPr="0093137D" w:rsidRDefault="001022A6" w:rsidP="001022A6">
      <w:pPr>
        <w:jc w:val="center"/>
        <w:rPr>
          <w:rFonts w:cstheme="minorHAnsi"/>
          <w:b/>
          <w:color w:val="44546A" w:themeColor="text2"/>
          <w:sz w:val="40"/>
          <w:szCs w:val="40"/>
        </w:rPr>
      </w:pPr>
      <w:r w:rsidRPr="0093137D">
        <w:rPr>
          <w:rFonts w:cstheme="minorHAnsi"/>
          <w:b/>
          <w:color w:val="44546A" w:themeColor="text2"/>
          <w:sz w:val="40"/>
          <w:szCs w:val="40"/>
        </w:rPr>
        <w:t xml:space="preserve">ELC - </w:t>
      </w:r>
      <w:r w:rsidR="00AA4CA2">
        <w:rPr>
          <w:rFonts w:cstheme="minorHAnsi"/>
          <w:b/>
          <w:color w:val="44546A" w:themeColor="text2"/>
          <w:sz w:val="40"/>
          <w:szCs w:val="40"/>
        </w:rPr>
        <w:t xml:space="preserve">Runtime </w:t>
      </w:r>
      <w:r w:rsidRPr="001022A6">
        <w:rPr>
          <w:rFonts w:cstheme="minorHAnsi"/>
          <w:b/>
          <w:color w:val="44546A" w:themeColor="text2"/>
          <w:sz w:val="40"/>
          <w:szCs w:val="40"/>
        </w:rPr>
        <w:t xml:space="preserve">Policy with </w:t>
      </w:r>
      <w:r w:rsidR="00B77F61" w:rsidRPr="00B77F61">
        <w:rPr>
          <w:rFonts w:cstheme="minorHAnsi"/>
          <w:b/>
          <w:color w:val="44546A" w:themeColor="text2"/>
          <w:sz w:val="40"/>
          <w:szCs w:val="40"/>
        </w:rPr>
        <w:t xml:space="preserve">Block Unregistered </w:t>
      </w:r>
      <w:r w:rsidR="0045478C" w:rsidRPr="00B77F61">
        <w:rPr>
          <w:rFonts w:cstheme="minorHAnsi"/>
          <w:b/>
          <w:color w:val="44546A" w:themeColor="text2"/>
          <w:sz w:val="40"/>
          <w:szCs w:val="40"/>
        </w:rPr>
        <w:t>Images</w:t>
      </w:r>
      <w:r w:rsidR="0045478C">
        <w:rPr>
          <w:rFonts w:cstheme="minorHAnsi"/>
          <w:b/>
          <w:color w:val="44546A" w:themeColor="text2"/>
          <w:sz w:val="40"/>
          <w:szCs w:val="40"/>
        </w:rPr>
        <w:t xml:space="preserve"> Control</w:t>
      </w:r>
    </w:p>
    <w:p w14:paraId="4D3BC16A" w14:textId="77777777" w:rsidR="001022A6" w:rsidRDefault="001022A6" w:rsidP="001022A6">
      <w:pPr>
        <w:jc w:val="center"/>
        <w:rPr>
          <w:rFonts w:cstheme="minorHAnsi"/>
          <w:b/>
          <w:color w:val="44546A" w:themeColor="text2"/>
          <w:sz w:val="40"/>
          <w:szCs w:val="40"/>
        </w:rPr>
      </w:pPr>
      <w:bookmarkStart w:id="0" w:name="_Toc5902500"/>
    </w:p>
    <w:p w14:paraId="0A566D34" w14:textId="77777777" w:rsidR="002C47F5" w:rsidRPr="00B64FEF" w:rsidRDefault="002C47F5" w:rsidP="001022A6">
      <w:pPr>
        <w:jc w:val="center"/>
        <w:rPr>
          <w:rFonts w:cstheme="minorHAnsi"/>
          <w:b/>
          <w:color w:val="44546A" w:themeColor="text2"/>
          <w:sz w:val="40"/>
          <w:szCs w:val="40"/>
        </w:rPr>
      </w:pPr>
    </w:p>
    <w:p w14:paraId="0877D9A6" w14:textId="75B1A633" w:rsidR="001022A6" w:rsidRPr="00B64FEF" w:rsidRDefault="00D64D67" w:rsidP="00050EB2">
      <w:pPr>
        <w:ind w:left="2880"/>
        <w:rPr>
          <w:rFonts w:cstheme="minorHAnsi"/>
          <w:b/>
          <w:color w:val="44546A" w:themeColor="text2"/>
          <w:sz w:val="40"/>
          <w:szCs w:val="40"/>
        </w:rPr>
      </w:pPr>
      <w:r>
        <w:rPr>
          <w:rFonts w:cstheme="minorHAnsi"/>
          <w:b/>
          <w:color w:val="44546A" w:themeColor="text2"/>
          <w:sz w:val="40"/>
          <w:szCs w:val="40"/>
        </w:rPr>
        <w:t xml:space="preserve">    </w:t>
      </w:r>
      <w:r w:rsidR="001022A6" w:rsidRPr="00B64FEF">
        <w:rPr>
          <w:rFonts w:cstheme="minorHAnsi"/>
          <w:b/>
          <w:color w:val="44546A" w:themeColor="text2"/>
          <w:sz w:val="40"/>
          <w:szCs w:val="40"/>
        </w:rPr>
        <w:t>Submitted to</w:t>
      </w:r>
      <w:bookmarkEnd w:id="0"/>
    </w:p>
    <w:p w14:paraId="78E57C7C" w14:textId="77777777" w:rsidR="001022A6" w:rsidRPr="00B64FEF" w:rsidRDefault="001022A6" w:rsidP="001022A6">
      <w:pPr>
        <w:jc w:val="center"/>
        <w:rPr>
          <w:rFonts w:cstheme="minorHAnsi"/>
          <w:b/>
          <w:color w:val="44546A" w:themeColor="text2"/>
          <w:sz w:val="40"/>
          <w:szCs w:val="40"/>
        </w:rPr>
      </w:pPr>
    </w:p>
    <w:p w14:paraId="16E59051" w14:textId="77777777" w:rsidR="001022A6" w:rsidRPr="00B64FEF" w:rsidRDefault="001022A6" w:rsidP="001022A6">
      <w:pPr>
        <w:jc w:val="center"/>
        <w:rPr>
          <w:rFonts w:cstheme="minorHAnsi"/>
          <w:b/>
          <w:color w:val="44546A" w:themeColor="text2"/>
          <w:sz w:val="40"/>
          <w:szCs w:val="40"/>
        </w:rPr>
      </w:pPr>
      <w:r w:rsidRPr="00B64FEF">
        <w:rPr>
          <w:rFonts w:cstheme="minorHAnsi"/>
          <w:noProof/>
          <w:lang w:eastAsia="en-IN"/>
        </w:rPr>
        <w:drawing>
          <wp:inline distT="0" distB="0" distL="0" distR="0" wp14:anchorId="74F3D0D9" wp14:editId="48A00201">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7FDE4339" w14:textId="77777777" w:rsidR="001022A6" w:rsidRPr="00B64FEF" w:rsidRDefault="001022A6" w:rsidP="001022A6">
      <w:pPr>
        <w:jc w:val="center"/>
        <w:rPr>
          <w:rFonts w:cstheme="minorHAnsi"/>
          <w:b/>
          <w:color w:val="44546A" w:themeColor="text2"/>
          <w:sz w:val="40"/>
          <w:szCs w:val="40"/>
        </w:rPr>
      </w:pPr>
      <w:bookmarkStart w:id="1" w:name="_Toc5902502"/>
    </w:p>
    <w:p w14:paraId="0CC5CCB5" w14:textId="77777777" w:rsidR="001022A6" w:rsidRPr="00B64FEF" w:rsidRDefault="001022A6" w:rsidP="001022A6">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6D47B197" w14:textId="77777777" w:rsidR="002C47F5" w:rsidRPr="00B64FEF" w:rsidRDefault="002C47F5" w:rsidP="001022A6">
      <w:pPr>
        <w:jc w:val="center"/>
        <w:rPr>
          <w:rFonts w:cstheme="minorHAnsi"/>
          <w:b/>
          <w:color w:val="44546A" w:themeColor="text2"/>
          <w:sz w:val="40"/>
          <w:szCs w:val="40"/>
        </w:rPr>
      </w:pPr>
    </w:p>
    <w:p w14:paraId="26FBE2C2" w14:textId="77777777" w:rsidR="001022A6" w:rsidRPr="00B64FEF" w:rsidRDefault="001022A6" w:rsidP="001022A6">
      <w:pPr>
        <w:jc w:val="center"/>
        <w:rPr>
          <w:rFonts w:cstheme="minorHAnsi"/>
          <w:b/>
          <w:color w:val="44546A" w:themeColor="text2"/>
          <w:sz w:val="40"/>
          <w:szCs w:val="40"/>
        </w:rPr>
      </w:pPr>
      <w:r w:rsidRPr="00B64FEF">
        <w:rPr>
          <w:rFonts w:cstheme="minorHAnsi"/>
          <w:noProof/>
          <w:lang w:eastAsia="en-IN"/>
        </w:rPr>
        <w:drawing>
          <wp:inline distT="0" distB="0" distL="0" distR="0" wp14:anchorId="3D79ACDE" wp14:editId="7FE98594">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283703C5" w14:textId="77777777" w:rsidR="001022A6" w:rsidRPr="00B64FEF" w:rsidRDefault="001022A6" w:rsidP="001022A6">
      <w:pPr>
        <w:jc w:val="center"/>
        <w:rPr>
          <w:rFonts w:cstheme="minorHAnsi"/>
          <w:b/>
          <w:color w:val="44546A" w:themeColor="text2"/>
          <w:sz w:val="40"/>
          <w:szCs w:val="40"/>
        </w:rPr>
      </w:pPr>
    </w:p>
    <w:p w14:paraId="6198677E" w14:textId="77777777" w:rsidR="001022A6" w:rsidRPr="00B64FEF" w:rsidRDefault="001022A6" w:rsidP="001022A6">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2EC73F31" w14:textId="77777777" w:rsidR="001022A6" w:rsidRPr="00817DBC" w:rsidRDefault="001022A6" w:rsidP="001022A6">
      <w:pPr>
        <w:rPr>
          <w:rFonts w:cstheme="minorHAnsi"/>
          <w:b/>
          <w:color w:val="44546A" w:themeColor="text2"/>
          <w:sz w:val="40"/>
          <w:szCs w:val="40"/>
        </w:rPr>
      </w:pPr>
    </w:p>
    <w:p w14:paraId="2CCFFC4A" w14:textId="77777777" w:rsidR="001022A6" w:rsidRPr="00B64FEF" w:rsidRDefault="001022A6" w:rsidP="001022A6">
      <w:pPr>
        <w:jc w:val="center"/>
        <w:rPr>
          <w:rFonts w:cstheme="minorHAnsi"/>
          <w:b/>
          <w:color w:val="44546A" w:themeColor="text2"/>
          <w:sz w:val="40"/>
          <w:szCs w:val="40"/>
        </w:rPr>
      </w:pPr>
    </w:p>
    <w:p w14:paraId="420E7348" w14:textId="77777777" w:rsidR="001022A6" w:rsidRPr="00B64FEF" w:rsidRDefault="001022A6" w:rsidP="001022A6">
      <w:pPr>
        <w:rPr>
          <w:rFonts w:cstheme="minorHAnsi"/>
        </w:rPr>
      </w:pPr>
    </w:p>
    <w:p w14:paraId="3F69672D" w14:textId="77777777" w:rsidR="001022A6" w:rsidRDefault="001022A6" w:rsidP="001022A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6ACC903D" w14:textId="77777777" w:rsidR="001022A6" w:rsidRDefault="001022A6" w:rsidP="001022A6">
      <w:pPr>
        <w:spacing w:after="0" w:line="240" w:lineRule="auto"/>
        <w:ind w:left="-426"/>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lastRenderedPageBreak/>
        <w:t>Revision History</w:t>
      </w:r>
      <w:r w:rsidRPr="00FB4502">
        <w:rPr>
          <w:rFonts w:ascii="Calibri" w:eastAsia="Times New Roman" w:hAnsi="Calibri" w:cs="Calibri"/>
          <w:kern w:val="0"/>
          <w:sz w:val="28"/>
          <w:szCs w:val="28"/>
          <w:lang w:eastAsia="en-IN"/>
          <w14:ligatures w14:val="none"/>
        </w:rPr>
        <w:t> </w:t>
      </w:r>
    </w:p>
    <w:p w14:paraId="44C65A10" w14:textId="77777777" w:rsidR="001022A6" w:rsidRPr="00FB4502" w:rsidRDefault="001022A6" w:rsidP="001022A6">
      <w:pPr>
        <w:spacing w:after="0" w:line="240" w:lineRule="auto"/>
        <w:ind w:left="-426"/>
        <w:textAlignment w:val="baseline"/>
        <w:rPr>
          <w:rFonts w:ascii="Segoe UI" w:eastAsia="Times New Roman" w:hAnsi="Segoe UI" w:cs="Segoe UI"/>
          <w:kern w:val="0"/>
          <w:sz w:val="28"/>
          <w:szCs w:val="28"/>
          <w:lang w:eastAsia="en-IN"/>
          <w14:ligatures w14:val="none"/>
        </w:rPr>
      </w:pPr>
    </w:p>
    <w:tbl>
      <w:tblPr>
        <w:tblW w:w="9444"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25"/>
      </w:tblGrid>
      <w:tr w:rsidR="001022A6" w:rsidRPr="00FB4502" w14:paraId="709D7F2F" w14:textId="77777777" w:rsidTr="00B72AF4">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0879F2DB" w14:textId="77777777" w:rsidR="001022A6" w:rsidRPr="00FB4502" w:rsidRDefault="001022A6" w:rsidP="00B72AF4">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49666345" w14:textId="77777777" w:rsidR="001022A6" w:rsidRPr="00FB4502" w:rsidRDefault="001022A6" w:rsidP="00B72AF4">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77FB323E" w14:textId="77777777" w:rsidR="001022A6" w:rsidRPr="00FB4502" w:rsidRDefault="001022A6" w:rsidP="00B72AF4">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7AC36F1A" w14:textId="77777777" w:rsidR="001022A6" w:rsidRPr="00FB4502" w:rsidRDefault="001022A6" w:rsidP="00B72AF4">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25" w:type="dxa"/>
            <w:tcBorders>
              <w:top w:val="single" w:sz="6" w:space="0" w:color="auto"/>
              <w:left w:val="single" w:sz="6" w:space="0" w:color="auto"/>
              <w:bottom w:val="single" w:sz="6" w:space="0" w:color="auto"/>
              <w:right w:val="single" w:sz="6" w:space="0" w:color="auto"/>
            </w:tcBorders>
            <w:shd w:val="clear" w:color="auto" w:fill="4F81BD"/>
            <w:hideMark/>
          </w:tcPr>
          <w:p w14:paraId="368A3EF1" w14:textId="77777777" w:rsidR="001022A6" w:rsidRPr="00FB4502" w:rsidRDefault="001022A6" w:rsidP="00B72AF4">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1022A6" w:rsidRPr="00FB4502" w14:paraId="0D401955" w14:textId="77777777" w:rsidTr="00B72AF4">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652533E5"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5F44C1EA" w14:textId="01A604F7" w:rsidR="001022A6" w:rsidRPr="00FB4502" w:rsidRDefault="00877598" w:rsidP="00B72AF4">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w:t>
            </w:r>
            <w:r w:rsidR="00CB5E0B">
              <w:rPr>
                <w:rFonts w:ascii="Calibri" w:eastAsia="Times New Roman" w:hAnsi="Calibri" w:cs="Calibri"/>
                <w:kern w:val="0"/>
                <w:lang w:eastAsia="en-IN"/>
                <w14:ligatures w14:val="none"/>
              </w:rPr>
              <w:t>4</w:t>
            </w:r>
            <w:r w:rsidR="001022A6" w:rsidRPr="00B1254F">
              <w:rPr>
                <w:rFonts w:ascii="Calibri" w:eastAsia="Times New Roman" w:hAnsi="Calibri" w:cs="Calibri"/>
                <w:kern w:val="0"/>
                <w:lang w:eastAsia="en-IN"/>
                <w14:ligatures w14:val="none"/>
              </w:rPr>
              <w:t>-</w:t>
            </w:r>
            <w:r w:rsidR="00CB5E0B">
              <w:rPr>
                <w:rFonts w:ascii="Calibri" w:eastAsia="Times New Roman" w:hAnsi="Calibri" w:cs="Calibri"/>
                <w:kern w:val="0"/>
                <w:lang w:eastAsia="en-IN"/>
                <w14:ligatures w14:val="none"/>
              </w:rPr>
              <w:t>Feb</w:t>
            </w:r>
            <w:r w:rsidR="001022A6" w:rsidRPr="00B1254F">
              <w:rPr>
                <w:rFonts w:ascii="Calibri" w:eastAsia="Times New Roman" w:hAnsi="Calibri" w:cs="Calibri"/>
                <w:kern w:val="0"/>
                <w:lang w:eastAsia="en-IN"/>
                <w14:ligatures w14:val="none"/>
              </w:rPr>
              <w:t>-2</w:t>
            </w:r>
            <w:r w:rsidR="00CB5E0B">
              <w:rPr>
                <w:rFonts w:ascii="Calibri" w:eastAsia="Times New Roman" w:hAnsi="Calibri" w:cs="Calibri"/>
                <w:kern w:val="0"/>
                <w:lang w:eastAsia="en-IN"/>
                <w14:ligatures w14:val="none"/>
              </w:rPr>
              <w:t>4</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6BD01329" w14:textId="77777777" w:rsidR="001022A6" w:rsidRPr="00077144" w:rsidRDefault="001022A6" w:rsidP="00B72AF4">
            <w:pPr>
              <w:spacing w:after="0" w:line="240" w:lineRule="auto"/>
              <w:jc w:val="center"/>
              <w:textAlignment w:val="baseline"/>
            </w:pPr>
            <w:r w:rsidRPr="00077144">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287BEDFA" w14:textId="77777777" w:rsidR="001022A6" w:rsidRPr="00077144" w:rsidRDefault="001022A6" w:rsidP="00B72AF4">
            <w:pPr>
              <w:spacing w:after="0" w:line="240" w:lineRule="auto"/>
              <w:jc w:val="center"/>
              <w:textAlignment w:val="baseline"/>
            </w:pPr>
            <w:r w:rsidRPr="00077144">
              <w:t>NA</w:t>
            </w:r>
          </w:p>
        </w:tc>
        <w:tc>
          <w:tcPr>
            <w:tcW w:w="1525" w:type="dxa"/>
            <w:tcBorders>
              <w:top w:val="single" w:sz="6" w:space="0" w:color="auto"/>
              <w:left w:val="single" w:sz="6" w:space="0" w:color="auto"/>
              <w:bottom w:val="single" w:sz="6" w:space="0" w:color="auto"/>
              <w:right w:val="single" w:sz="6" w:space="0" w:color="auto"/>
            </w:tcBorders>
            <w:shd w:val="clear" w:color="auto" w:fill="auto"/>
            <w:hideMark/>
          </w:tcPr>
          <w:p w14:paraId="356560D2" w14:textId="4453A416" w:rsidR="001022A6" w:rsidRPr="00077144" w:rsidRDefault="00877598" w:rsidP="00B72AF4">
            <w:pPr>
              <w:spacing w:after="0" w:line="240" w:lineRule="auto"/>
              <w:jc w:val="center"/>
              <w:textAlignment w:val="baseline"/>
            </w:pPr>
            <w:r w:rsidRPr="00077144">
              <w:t>Mihir</w:t>
            </w:r>
            <w:r w:rsidR="00BB1D70">
              <w:t>kumar</w:t>
            </w:r>
          </w:p>
        </w:tc>
      </w:tr>
      <w:tr w:rsidR="001022A6" w:rsidRPr="00FB4502" w14:paraId="59BBEABF" w14:textId="77777777" w:rsidTr="00B72AF4">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6F187877"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18D25BFA"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591F4B47"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2097CB3F"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7A5CEB4D"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r>
      <w:tr w:rsidR="001022A6" w:rsidRPr="00FB4502" w14:paraId="23FF6AB9" w14:textId="77777777" w:rsidTr="00B72AF4">
        <w:trPr>
          <w:trHeight w:val="465"/>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1929924E"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6ADE89E8"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765D85BC"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7CE07242"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498C3CA5" w14:textId="77777777" w:rsidR="001022A6" w:rsidRPr="00FB4502" w:rsidRDefault="001022A6" w:rsidP="00B72AF4">
            <w:pPr>
              <w:spacing w:after="0" w:line="240" w:lineRule="auto"/>
              <w:jc w:val="center"/>
              <w:textAlignment w:val="baseline"/>
              <w:rPr>
                <w:rFonts w:ascii="Calibri" w:eastAsia="Times New Roman" w:hAnsi="Calibri" w:cs="Calibri"/>
                <w:kern w:val="0"/>
                <w:lang w:eastAsia="en-IN"/>
                <w14:ligatures w14:val="none"/>
              </w:rPr>
            </w:pPr>
          </w:p>
        </w:tc>
      </w:tr>
    </w:tbl>
    <w:p w14:paraId="18ADFA73" w14:textId="77777777" w:rsidR="001022A6" w:rsidRDefault="001022A6" w:rsidP="001022A6">
      <w:pPr>
        <w:pStyle w:val="Heading2"/>
        <w:shd w:val="clear" w:color="auto" w:fill="FFFFFF"/>
        <w:spacing w:before="0" w:beforeAutospacing="0" w:after="0" w:afterAutospacing="0" w:line="312" w:lineRule="atLeast"/>
        <w:rPr>
          <w:rFonts w:ascii="Arial" w:hAnsi="Arial" w:cs="Arial"/>
          <w:color w:val="101010"/>
          <w:spacing w:val="6"/>
          <w:sz w:val="32"/>
          <w:szCs w:val="32"/>
        </w:rPr>
      </w:pPr>
    </w:p>
    <w:p w14:paraId="656DCCF1" w14:textId="77777777" w:rsidR="001022A6" w:rsidRPr="00B1254F" w:rsidRDefault="001022A6" w:rsidP="001022A6">
      <w:pPr>
        <w:spacing w:after="0" w:line="240" w:lineRule="auto"/>
        <w:ind w:left="-426"/>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405C181C" w14:textId="77777777" w:rsidR="001022A6" w:rsidRPr="007F625B" w:rsidRDefault="001022A6" w:rsidP="001022A6">
      <w:pPr>
        <w:spacing w:after="0" w:line="240" w:lineRule="auto"/>
        <w:ind w:left="-450"/>
        <w:textAlignment w:val="baseline"/>
        <w:rPr>
          <w:rFonts w:ascii="Segoe UI" w:eastAsia="Times New Roman" w:hAnsi="Segoe UI" w:cs="Segoe UI"/>
          <w:kern w:val="0"/>
          <w:sz w:val="18"/>
          <w:szCs w:val="18"/>
          <w:lang w:eastAsia="en-IN"/>
          <w14:ligatures w14:val="none"/>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1"/>
        <w:gridCol w:w="2824"/>
        <w:gridCol w:w="2110"/>
        <w:gridCol w:w="1985"/>
      </w:tblGrid>
      <w:tr w:rsidR="001022A6" w:rsidRPr="007F625B" w14:paraId="73F9CFB0" w14:textId="77777777" w:rsidTr="6D7D3464">
        <w:trPr>
          <w:trHeight w:val="165"/>
        </w:trPr>
        <w:tc>
          <w:tcPr>
            <w:tcW w:w="2550"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2815CCDB" w14:textId="77777777" w:rsidR="001022A6" w:rsidRPr="007F625B" w:rsidRDefault="001022A6" w:rsidP="00B72AF4">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5" w:type="dxa"/>
            <w:tcBorders>
              <w:top w:val="single" w:sz="6" w:space="0" w:color="auto"/>
              <w:left w:val="nil"/>
              <w:bottom w:val="single" w:sz="6" w:space="0" w:color="auto"/>
              <w:right w:val="single" w:sz="6" w:space="0" w:color="auto"/>
            </w:tcBorders>
            <w:shd w:val="clear" w:color="auto" w:fill="2F75B5"/>
            <w:vAlign w:val="center"/>
            <w:hideMark/>
          </w:tcPr>
          <w:p w14:paraId="6760A980" w14:textId="77777777" w:rsidR="001022A6" w:rsidRPr="007F625B" w:rsidRDefault="001022A6" w:rsidP="00B72AF4">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5" w:type="dxa"/>
            <w:tcBorders>
              <w:top w:val="single" w:sz="6" w:space="0" w:color="auto"/>
              <w:left w:val="nil"/>
              <w:bottom w:val="single" w:sz="6" w:space="0" w:color="auto"/>
              <w:right w:val="single" w:sz="6" w:space="0" w:color="auto"/>
            </w:tcBorders>
            <w:shd w:val="clear" w:color="auto" w:fill="2F75B5"/>
            <w:vAlign w:val="center"/>
            <w:hideMark/>
          </w:tcPr>
          <w:p w14:paraId="02537955" w14:textId="77777777" w:rsidR="001022A6" w:rsidRPr="007F625B" w:rsidRDefault="001022A6" w:rsidP="00B72AF4">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5" w:type="dxa"/>
            <w:tcBorders>
              <w:top w:val="single" w:sz="6" w:space="0" w:color="auto"/>
              <w:left w:val="nil"/>
              <w:bottom w:val="single" w:sz="6" w:space="0" w:color="auto"/>
              <w:right w:val="single" w:sz="6" w:space="0" w:color="auto"/>
            </w:tcBorders>
            <w:shd w:val="clear" w:color="auto" w:fill="2F75B5"/>
            <w:vAlign w:val="center"/>
            <w:hideMark/>
          </w:tcPr>
          <w:p w14:paraId="57625F96" w14:textId="77777777" w:rsidR="001022A6" w:rsidRPr="007F625B" w:rsidRDefault="001022A6" w:rsidP="00B72AF4">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1022A6" w:rsidRPr="007F625B" w14:paraId="4400A8B9" w14:textId="77777777" w:rsidTr="6D7D3464">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51A18DBF" w14:textId="6B114062" w:rsidR="001022A6" w:rsidRPr="00077144" w:rsidRDefault="001022A6" w:rsidP="00B72AF4">
            <w:pPr>
              <w:spacing w:after="0" w:line="240" w:lineRule="auto"/>
              <w:textAlignment w:val="baseline"/>
            </w:pPr>
            <w:r w:rsidRPr="00077144">
              <w:t xml:space="preserve"> </w:t>
            </w:r>
            <w:r w:rsidR="009B2866" w:rsidRPr="00077144">
              <w:t>Mihirkumar Jani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3DC7A723" w14:textId="77777777" w:rsidR="001022A6" w:rsidRPr="00077144" w:rsidRDefault="001022A6" w:rsidP="00B72AF4">
            <w:pPr>
              <w:spacing w:after="0" w:line="240" w:lineRule="auto"/>
              <w:textAlignment w:val="baseline"/>
            </w:pPr>
            <w:r w:rsidRPr="00077144">
              <w:t>Consultant</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2F63BFE2" w14:textId="77777777" w:rsidR="001022A6" w:rsidRPr="00077144" w:rsidRDefault="001022A6" w:rsidP="00B72AF4">
            <w:pPr>
              <w:spacing w:after="0" w:line="240" w:lineRule="auto"/>
              <w:jc w:val="center"/>
              <w:textAlignment w:val="baseline"/>
            </w:pPr>
            <w:r w:rsidRPr="00077144">
              <w:t>Author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hideMark/>
          </w:tcPr>
          <w:p w14:paraId="20C51699" w14:textId="0AA37219" w:rsidR="001022A6" w:rsidRPr="007F625B" w:rsidRDefault="774D471E" w:rsidP="6D7D3464">
            <w:pPr>
              <w:spacing w:after="0" w:line="240" w:lineRule="auto"/>
              <w:jc w:val="center"/>
              <w:textAlignment w:val="baseline"/>
              <w:rPr>
                <w:rFonts w:ascii="Calibri" w:eastAsia="Times New Roman" w:hAnsi="Calibri" w:cs="Calibri"/>
                <w:kern w:val="0"/>
                <w:lang w:eastAsia="en-IN"/>
                <w14:ligatures w14:val="none"/>
              </w:rPr>
            </w:pPr>
            <w:r w:rsidRPr="6D7D3464">
              <w:rPr>
                <w:rFonts w:ascii="Calibri" w:eastAsia="Times New Roman" w:hAnsi="Calibri" w:cs="Calibri"/>
                <w:lang w:eastAsia="en-IN"/>
              </w:rPr>
              <w:t>14-Feb-24</w:t>
            </w:r>
          </w:p>
        </w:tc>
      </w:tr>
      <w:tr w:rsidR="001022A6" w:rsidRPr="007F625B" w14:paraId="2D77F0D3" w14:textId="77777777" w:rsidTr="6D7D3464">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6855A370" w14:textId="77777777" w:rsidR="001022A6" w:rsidRPr="00077144" w:rsidRDefault="001022A6" w:rsidP="00B72AF4">
            <w:pPr>
              <w:spacing w:after="0" w:line="240" w:lineRule="auto"/>
              <w:textAlignment w:val="baseline"/>
            </w:pPr>
            <w:r w:rsidRPr="00077144">
              <w:t xml:space="preserve"> Kannan Kuppusamy</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386BDE8C" w14:textId="77777777" w:rsidR="001022A6" w:rsidRPr="00077144" w:rsidRDefault="001022A6" w:rsidP="00B72AF4">
            <w:pPr>
              <w:spacing w:after="0" w:line="240" w:lineRule="auto"/>
              <w:textAlignment w:val="baseline"/>
            </w:pPr>
            <w:r w:rsidRPr="00077144">
              <w:t>Technical Lead</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1D45790D" w14:textId="77777777" w:rsidR="001022A6" w:rsidRPr="00077144" w:rsidRDefault="001022A6" w:rsidP="00B72AF4">
            <w:pPr>
              <w:spacing w:after="0" w:line="240" w:lineRule="auto"/>
              <w:jc w:val="center"/>
              <w:textAlignment w:val="baseline"/>
            </w:pPr>
            <w:r w:rsidRPr="00077144">
              <w:t>Reviewer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0D41B98C" w14:textId="284127AC" w:rsidR="001022A6" w:rsidRPr="007F625B" w:rsidRDefault="4E0A479E" w:rsidP="6D7D3464">
            <w:pPr>
              <w:spacing w:after="0" w:line="240" w:lineRule="auto"/>
              <w:jc w:val="center"/>
              <w:textAlignment w:val="baseline"/>
              <w:rPr>
                <w:rFonts w:ascii="Times New Roman" w:eastAsia="Times New Roman" w:hAnsi="Times New Roman" w:cs="Times New Roman"/>
                <w:kern w:val="0"/>
                <w:sz w:val="24"/>
                <w:szCs w:val="24"/>
                <w14:ligatures w14:val="none"/>
              </w:rPr>
            </w:pPr>
            <w:r w:rsidRPr="6D7D3464">
              <w:rPr>
                <w:rFonts w:ascii="Calibri" w:eastAsia="Calibri" w:hAnsi="Calibri" w:cs="Calibri"/>
                <w:color w:val="000000" w:themeColor="text1"/>
              </w:rPr>
              <w:t>29-Mar-24</w:t>
            </w:r>
          </w:p>
        </w:tc>
      </w:tr>
      <w:tr w:rsidR="001022A6" w:rsidRPr="007F625B" w14:paraId="30EE08AC" w14:textId="77777777" w:rsidTr="6D7D3464">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6D5E94A2" w14:textId="77777777" w:rsidR="001022A6" w:rsidRPr="00077144" w:rsidRDefault="001022A6" w:rsidP="00B72AF4">
            <w:pPr>
              <w:spacing w:after="0" w:line="240" w:lineRule="auto"/>
              <w:textAlignment w:val="baseline"/>
            </w:pPr>
            <w:r w:rsidRPr="00077144">
              <w:t xml:space="preserve"> Felix Jebamani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6078FDB7" w14:textId="77777777" w:rsidR="001022A6" w:rsidRPr="00077144" w:rsidRDefault="001022A6" w:rsidP="00B72AF4">
            <w:pPr>
              <w:spacing w:after="0" w:line="240" w:lineRule="auto"/>
              <w:textAlignment w:val="baseline"/>
            </w:pPr>
            <w:r w:rsidRPr="00077144">
              <w:t>Lead Consultant</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1CAA40DB" w14:textId="77777777" w:rsidR="001022A6" w:rsidRPr="00077144" w:rsidRDefault="001022A6" w:rsidP="00B72AF4">
            <w:pPr>
              <w:spacing w:after="0" w:line="240" w:lineRule="auto"/>
              <w:jc w:val="center"/>
              <w:textAlignment w:val="baseline"/>
            </w:pPr>
            <w:r w:rsidRPr="00077144">
              <w:t>Reviewer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4A86D033" w14:textId="5C0C2441" w:rsidR="001022A6" w:rsidRPr="007F625B" w:rsidRDefault="3513380A" w:rsidP="6D7D3464">
            <w:pPr>
              <w:spacing w:after="0" w:line="240" w:lineRule="auto"/>
              <w:jc w:val="center"/>
              <w:textAlignment w:val="baseline"/>
              <w:rPr>
                <w:rFonts w:ascii="Times New Roman" w:eastAsia="Times New Roman" w:hAnsi="Times New Roman" w:cs="Times New Roman"/>
                <w:kern w:val="0"/>
                <w:sz w:val="24"/>
                <w:szCs w:val="24"/>
                <w14:ligatures w14:val="none"/>
              </w:rPr>
            </w:pPr>
            <w:r w:rsidRPr="6D7D3464">
              <w:rPr>
                <w:rFonts w:ascii="Calibri" w:eastAsia="Calibri" w:hAnsi="Calibri" w:cs="Calibri"/>
                <w:color w:val="000000" w:themeColor="text1"/>
              </w:rPr>
              <w:t>29-Mar-24</w:t>
            </w:r>
          </w:p>
        </w:tc>
      </w:tr>
      <w:tr w:rsidR="001022A6" w:rsidRPr="007F625B" w14:paraId="1FD46D24" w14:textId="77777777" w:rsidTr="6D7D3464">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36CF87A6" w14:textId="77777777" w:rsidR="001022A6" w:rsidRPr="00B64B3C" w:rsidRDefault="001022A6" w:rsidP="5A03DAFB">
            <w:pPr>
              <w:spacing w:after="0" w:line="240" w:lineRule="auto"/>
              <w:textAlignment w:val="baseline"/>
            </w:pPr>
            <w:r>
              <w:t xml:space="preserve"> </w:t>
            </w:r>
            <w:r w:rsidRPr="00B64B3C">
              <w:t>Jamshid Abedi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5293CAFD" w14:textId="44985722" w:rsidR="001022A6" w:rsidRPr="00B64B3C" w:rsidRDefault="00B64B3C" w:rsidP="5A03DAFB">
            <w:pPr>
              <w:spacing w:after="0" w:line="240" w:lineRule="auto"/>
              <w:textAlignment w:val="baseline"/>
            </w:pPr>
            <w:r w:rsidRPr="00B64B3C">
              <w:t>Executive Director</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0ADF2408" w14:textId="77777777" w:rsidR="001022A6" w:rsidRPr="00077144" w:rsidRDefault="001022A6" w:rsidP="00B72AF4">
            <w:pPr>
              <w:spacing w:after="0" w:line="240" w:lineRule="auto"/>
              <w:jc w:val="center"/>
              <w:textAlignment w:val="baseline"/>
            </w:pPr>
            <w:r w:rsidRPr="00077144">
              <w:t>Approver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2D75EB66" w14:textId="5E315913" w:rsidR="001022A6" w:rsidRPr="007F625B" w:rsidRDefault="00A500FA" w:rsidP="00B72AF4">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A500FA">
              <w:rPr>
                <w:rFonts w:ascii="Calibri" w:eastAsia="Calibri" w:hAnsi="Calibri" w:cs="Calibri"/>
                <w:color w:val="000000" w:themeColor="text1"/>
              </w:rPr>
              <w:t>12-July-24</w:t>
            </w:r>
          </w:p>
        </w:tc>
      </w:tr>
    </w:tbl>
    <w:p w14:paraId="336BC3B0" w14:textId="77777777" w:rsidR="001022A6" w:rsidRDefault="001022A6" w:rsidP="001022A6">
      <w:pPr>
        <w:pStyle w:val="TOCHeading"/>
      </w:pPr>
    </w:p>
    <w:sdt>
      <w:sdtPr>
        <w:rPr>
          <w:rFonts w:eastAsiaTheme="minorEastAsia" w:cstheme="minorBidi"/>
          <w:kern w:val="2"/>
          <w:sz w:val="22"/>
          <w:szCs w:val="22"/>
          <w:lang w:val="en-IN"/>
          <w14:ligatures w14:val="standardContextual"/>
        </w:rPr>
        <w:id w:val="2077631142"/>
        <w:docPartObj>
          <w:docPartGallery w:val="Table of Contents"/>
          <w:docPartUnique/>
        </w:docPartObj>
      </w:sdtPr>
      <w:sdtEndPr>
        <w:rPr>
          <w:b/>
          <w:bCs/>
          <w:noProof/>
        </w:rPr>
      </w:sdtEndPr>
      <w:sdtContent>
        <w:p w14:paraId="483F06F6" w14:textId="77777777" w:rsidR="001022A6" w:rsidRDefault="001022A6" w:rsidP="000C5098">
          <w:pPr>
            <w:pStyle w:val="TOCHeading"/>
            <w:jc w:val="center"/>
            <w:rPr>
              <w:b/>
              <w:bCs/>
            </w:rPr>
          </w:pPr>
          <w:r w:rsidRPr="00606C98">
            <w:rPr>
              <w:rFonts w:eastAsiaTheme="minorHAnsi" w:cstheme="minorBidi"/>
              <w:b/>
              <w:bCs/>
              <w:kern w:val="2"/>
              <w:sz w:val="22"/>
              <w:szCs w:val="22"/>
              <w:lang w:val="en-IN"/>
              <w14:ligatures w14:val="standardContextual"/>
            </w:rPr>
            <w:t xml:space="preserve">Table of </w:t>
          </w:r>
          <w:r w:rsidRPr="00606C98">
            <w:rPr>
              <w:b/>
              <w:bCs/>
            </w:rPr>
            <w:t>Contents</w:t>
          </w:r>
        </w:p>
        <w:p w14:paraId="2A3777A6" w14:textId="77777777" w:rsidR="00965A84" w:rsidRPr="00965A84" w:rsidRDefault="00965A84" w:rsidP="00965A84">
          <w:pPr>
            <w:rPr>
              <w:lang w:val="en-US"/>
            </w:rPr>
          </w:pPr>
        </w:p>
        <w:p w14:paraId="48D58AB7" w14:textId="68849698" w:rsidR="00ED6BEC" w:rsidRDefault="001022A6">
          <w:pPr>
            <w:pStyle w:val="TOC1"/>
            <w:rPr>
              <w:rFonts w:eastAsiaTheme="minorEastAsia"/>
              <w:b w:val="0"/>
              <w:bCs w:val="0"/>
              <w:lang w:eastAsia="en-IN"/>
            </w:rPr>
          </w:pPr>
          <w:r>
            <w:rPr>
              <w:noProof w:val="0"/>
            </w:rPr>
            <w:fldChar w:fldCharType="begin"/>
          </w:r>
          <w:r>
            <w:instrText xml:space="preserve"> TOC \o "1-3" \h \z \u </w:instrText>
          </w:r>
          <w:r>
            <w:rPr>
              <w:noProof w:val="0"/>
            </w:rPr>
            <w:fldChar w:fldCharType="separate"/>
          </w:r>
          <w:hyperlink w:anchor="_Toc162625259" w:history="1">
            <w:r w:rsidR="00ED6BEC" w:rsidRPr="006B6550">
              <w:rPr>
                <w:rStyle w:val="Hyperlink"/>
                <w:rFonts w:ascii="Calibri Light" w:hAnsi="Calibri Light" w:cs="Calibri Light"/>
              </w:rPr>
              <w:t>Objective of the Document</w:t>
            </w:r>
            <w:r w:rsidR="00ED6BEC">
              <w:rPr>
                <w:webHidden/>
              </w:rPr>
              <w:tab/>
            </w:r>
            <w:r w:rsidR="00ED6BEC">
              <w:rPr>
                <w:webHidden/>
              </w:rPr>
              <w:fldChar w:fldCharType="begin"/>
            </w:r>
            <w:r w:rsidR="00ED6BEC">
              <w:rPr>
                <w:webHidden/>
              </w:rPr>
              <w:instrText xml:space="preserve"> PAGEREF _Toc162625259 \h </w:instrText>
            </w:r>
            <w:r w:rsidR="00ED6BEC">
              <w:rPr>
                <w:webHidden/>
              </w:rPr>
            </w:r>
            <w:r w:rsidR="00ED6BEC">
              <w:rPr>
                <w:webHidden/>
              </w:rPr>
              <w:fldChar w:fldCharType="separate"/>
            </w:r>
            <w:r w:rsidR="00ED6BEC">
              <w:rPr>
                <w:webHidden/>
              </w:rPr>
              <w:t>3</w:t>
            </w:r>
            <w:r w:rsidR="00ED6BEC">
              <w:rPr>
                <w:webHidden/>
              </w:rPr>
              <w:fldChar w:fldCharType="end"/>
            </w:r>
          </w:hyperlink>
        </w:p>
        <w:p w14:paraId="433774AF" w14:textId="5034485B" w:rsidR="00ED6BEC" w:rsidRDefault="00A500FA">
          <w:pPr>
            <w:pStyle w:val="TOC1"/>
            <w:rPr>
              <w:rFonts w:eastAsiaTheme="minorEastAsia"/>
              <w:b w:val="0"/>
              <w:bCs w:val="0"/>
              <w:lang w:eastAsia="en-IN"/>
            </w:rPr>
          </w:pPr>
          <w:hyperlink w:anchor="_Toc162625260" w:history="1">
            <w:r w:rsidR="00ED6BEC" w:rsidRPr="006B6550">
              <w:rPr>
                <w:rStyle w:val="Hyperlink"/>
                <w:rFonts w:ascii="Calibri Light" w:hAnsi="Calibri Light" w:cs="Calibri Light"/>
              </w:rPr>
              <w:t>1.0 Purpose and Scope</w:t>
            </w:r>
            <w:r w:rsidR="00ED6BEC">
              <w:rPr>
                <w:webHidden/>
              </w:rPr>
              <w:tab/>
            </w:r>
            <w:r w:rsidR="00ED6BEC">
              <w:rPr>
                <w:webHidden/>
              </w:rPr>
              <w:fldChar w:fldCharType="begin"/>
            </w:r>
            <w:r w:rsidR="00ED6BEC">
              <w:rPr>
                <w:webHidden/>
              </w:rPr>
              <w:instrText xml:space="preserve"> PAGEREF _Toc162625260 \h </w:instrText>
            </w:r>
            <w:r w:rsidR="00ED6BEC">
              <w:rPr>
                <w:webHidden/>
              </w:rPr>
            </w:r>
            <w:r w:rsidR="00ED6BEC">
              <w:rPr>
                <w:webHidden/>
              </w:rPr>
              <w:fldChar w:fldCharType="separate"/>
            </w:r>
            <w:r w:rsidR="00ED6BEC">
              <w:rPr>
                <w:webHidden/>
              </w:rPr>
              <w:t>3</w:t>
            </w:r>
            <w:r w:rsidR="00ED6BEC">
              <w:rPr>
                <w:webHidden/>
              </w:rPr>
              <w:fldChar w:fldCharType="end"/>
            </w:r>
          </w:hyperlink>
        </w:p>
        <w:p w14:paraId="41842E1F" w14:textId="6363F2DA" w:rsidR="00ED6BEC" w:rsidRDefault="00A500FA">
          <w:pPr>
            <w:pStyle w:val="TOC1"/>
            <w:rPr>
              <w:rFonts w:eastAsiaTheme="minorEastAsia"/>
              <w:b w:val="0"/>
              <w:bCs w:val="0"/>
              <w:lang w:eastAsia="en-IN"/>
            </w:rPr>
          </w:pPr>
          <w:hyperlink w:anchor="_Toc162625261" w:history="1">
            <w:r w:rsidR="00ED6BEC" w:rsidRPr="006B6550">
              <w:rPr>
                <w:rStyle w:val="Hyperlink"/>
                <w:rFonts w:ascii="Calibri Light" w:hAnsi="Calibri Light" w:cs="Calibri Light"/>
              </w:rPr>
              <w:t>2.0 AquaSec Enforcers Architecture</w:t>
            </w:r>
            <w:r w:rsidR="00ED6BEC">
              <w:rPr>
                <w:webHidden/>
              </w:rPr>
              <w:tab/>
            </w:r>
            <w:r w:rsidR="00ED6BEC">
              <w:rPr>
                <w:webHidden/>
              </w:rPr>
              <w:fldChar w:fldCharType="begin"/>
            </w:r>
            <w:r w:rsidR="00ED6BEC">
              <w:rPr>
                <w:webHidden/>
              </w:rPr>
              <w:instrText xml:space="preserve"> PAGEREF _Toc162625261 \h </w:instrText>
            </w:r>
            <w:r w:rsidR="00ED6BEC">
              <w:rPr>
                <w:webHidden/>
              </w:rPr>
            </w:r>
            <w:r w:rsidR="00ED6BEC">
              <w:rPr>
                <w:webHidden/>
              </w:rPr>
              <w:fldChar w:fldCharType="separate"/>
            </w:r>
            <w:r w:rsidR="00ED6BEC">
              <w:rPr>
                <w:webHidden/>
              </w:rPr>
              <w:t>4</w:t>
            </w:r>
            <w:r w:rsidR="00ED6BEC">
              <w:rPr>
                <w:webHidden/>
              </w:rPr>
              <w:fldChar w:fldCharType="end"/>
            </w:r>
          </w:hyperlink>
        </w:p>
        <w:p w14:paraId="06EA3F38" w14:textId="7882CE02" w:rsidR="00ED6BEC" w:rsidRDefault="00A500FA">
          <w:pPr>
            <w:pStyle w:val="TOC1"/>
            <w:rPr>
              <w:rFonts w:eastAsiaTheme="minorEastAsia"/>
              <w:b w:val="0"/>
              <w:bCs w:val="0"/>
              <w:lang w:eastAsia="en-IN"/>
            </w:rPr>
          </w:pPr>
          <w:hyperlink w:anchor="_Toc162625262" w:history="1">
            <w:r w:rsidR="00ED6BEC" w:rsidRPr="006B6550">
              <w:rPr>
                <w:rStyle w:val="Hyperlink"/>
                <w:rFonts w:ascii="Calibri Light" w:hAnsi="Calibri Light" w:cs="Calibri Light"/>
              </w:rPr>
              <w:t>2.1 AquaSec Runtime Policy</w:t>
            </w:r>
            <w:r w:rsidR="00ED6BEC">
              <w:rPr>
                <w:webHidden/>
              </w:rPr>
              <w:tab/>
            </w:r>
            <w:r w:rsidR="00ED6BEC">
              <w:rPr>
                <w:webHidden/>
              </w:rPr>
              <w:fldChar w:fldCharType="begin"/>
            </w:r>
            <w:r w:rsidR="00ED6BEC">
              <w:rPr>
                <w:webHidden/>
              </w:rPr>
              <w:instrText xml:space="preserve"> PAGEREF _Toc162625262 \h </w:instrText>
            </w:r>
            <w:r w:rsidR="00ED6BEC">
              <w:rPr>
                <w:webHidden/>
              </w:rPr>
            </w:r>
            <w:r w:rsidR="00ED6BEC">
              <w:rPr>
                <w:webHidden/>
              </w:rPr>
              <w:fldChar w:fldCharType="separate"/>
            </w:r>
            <w:r w:rsidR="00ED6BEC">
              <w:rPr>
                <w:webHidden/>
              </w:rPr>
              <w:t>4</w:t>
            </w:r>
            <w:r w:rsidR="00ED6BEC">
              <w:rPr>
                <w:webHidden/>
              </w:rPr>
              <w:fldChar w:fldCharType="end"/>
            </w:r>
          </w:hyperlink>
        </w:p>
        <w:p w14:paraId="638806A8" w14:textId="0D2CE508" w:rsidR="00ED6BEC" w:rsidRDefault="00A500FA">
          <w:pPr>
            <w:pStyle w:val="TOC1"/>
            <w:rPr>
              <w:rFonts w:eastAsiaTheme="minorEastAsia"/>
              <w:b w:val="0"/>
              <w:bCs w:val="0"/>
              <w:lang w:eastAsia="en-IN"/>
            </w:rPr>
          </w:pPr>
          <w:hyperlink w:anchor="_Toc162625263" w:history="1">
            <w:r w:rsidR="00ED6BEC" w:rsidRPr="006B6550">
              <w:rPr>
                <w:rStyle w:val="Hyperlink"/>
                <w:rFonts w:ascii="Calibri Light" w:hAnsi="Calibri Light" w:cs="Calibri Light"/>
                <w:shd w:val="clear" w:color="auto" w:fill="FFFFFF"/>
              </w:rPr>
              <w:t>3.0 The AKS cluster Kube Enforcer group Setting.</w:t>
            </w:r>
            <w:r w:rsidR="00ED6BEC">
              <w:rPr>
                <w:webHidden/>
              </w:rPr>
              <w:tab/>
            </w:r>
            <w:r w:rsidR="00ED6BEC">
              <w:rPr>
                <w:webHidden/>
              </w:rPr>
              <w:fldChar w:fldCharType="begin"/>
            </w:r>
            <w:r w:rsidR="00ED6BEC">
              <w:rPr>
                <w:webHidden/>
              </w:rPr>
              <w:instrText xml:space="preserve"> PAGEREF _Toc162625263 \h </w:instrText>
            </w:r>
            <w:r w:rsidR="00ED6BEC">
              <w:rPr>
                <w:webHidden/>
              </w:rPr>
            </w:r>
            <w:r w:rsidR="00ED6BEC">
              <w:rPr>
                <w:webHidden/>
              </w:rPr>
              <w:fldChar w:fldCharType="separate"/>
            </w:r>
            <w:r w:rsidR="00ED6BEC">
              <w:rPr>
                <w:webHidden/>
              </w:rPr>
              <w:t>5</w:t>
            </w:r>
            <w:r w:rsidR="00ED6BEC">
              <w:rPr>
                <w:webHidden/>
              </w:rPr>
              <w:fldChar w:fldCharType="end"/>
            </w:r>
          </w:hyperlink>
        </w:p>
        <w:p w14:paraId="74744786" w14:textId="00C6B98A" w:rsidR="00ED6BEC" w:rsidRDefault="00A500FA">
          <w:pPr>
            <w:pStyle w:val="TOC1"/>
            <w:rPr>
              <w:rFonts w:eastAsiaTheme="minorEastAsia"/>
              <w:b w:val="0"/>
              <w:bCs w:val="0"/>
              <w:lang w:eastAsia="en-IN"/>
            </w:rPr>
          </w:pPr>
          <w:hyperlink w:anchor="_Toc162625264" w:history="1">
            <w:r w:rsidR="00ED6BEC" w:rsidRPr="006B6550">
              <w:rPr>
                <w:rStyle w:val="Hyperlink"/>
                <w:rFonts w:ascii="Calibri Light" w:hAnsi="Calibri Light" w:cs="Calibri Light"/>
                <w:shd w:val="clear" w:color="auto" w:fill="FFFFFF"/>
              </w:rPr>
              <w:t>4.0 Runtime Policy with Block Unregistered Images control</w:t>
            </w:r>
            <w:r w:rsidR="00ED6BEC">
              <w:rPr>
                <w:webHidden/>
              </w:rPr>
              <w:tab/>
            </w:r>
            <w:r w:rsidR="00ED6BEC">
              <w:rPr>
                <w:webHidden/>
              </w:rPr>
              <w:fldChar w:fldCharType="begin"/>
            </w:r>
            <w:r w:rsidR="00ED6BEC">
              <w:rPr>
                <w:webHidden/>
              </w:rPr>
              <w:instrText xml:space="preserve"> PAGEREF _Toc162625264 \h </w:instrText>
            </w:r>
            <w:r w:rsidR="00ED6BEC">
              <w:rPr>
                <w:webHidden/>
              </w:rPr>
            </w:r>
            <w:r w:rsidR="00ED6BEC">
              <w:rPr>
                <w:webHidden/>
              </w:rPr>
              <w:fldChar w:fldCharType="separate"/>
            </w:r>
            <w:r w:rsidR="00ED6BEC">
              <w:rPr>
                <w:webHidden/>
              </w:rPr>
              <w:t>6</w:t>
            </w:r>
            <w:r w:rsidR="00ED6BEC">
              <w:rPr>
                <w:webHidden/>
              </w:rPr>
              <w:fldChar w:fldCharType="end"/>
            </w:r>
          </w:hyperlink>
        </w:p>
        <w:p w14:paraId="2BE8E07C" w14:textId="1C53015E" w:rsidR="00ED6BEC" w:rsidRDefault="00A500FA">
          <w:pPr>
            <w:pStyle w:val="TOC1"/>
            <w:rPr>
              <w:rFonts w:eastAsiaTheme="minorEastAsia"/>
              <w:b w:val="0"/>
              <w:bCs w:val="0"/>
              <w:lang w:eastAsia="en-IN"/>
            </w:rPr>
          </w:pPr>
          <w:hyperlink w:anchor="_Toc162625265" w:history="1">
            <w:r w:rsidR="00ED6BEC" w:rsidRPr="006B6550">
              <w:rPr>
                <w:rStyle w:val="Hyperlink"/>
                <w:rFonts w:ascii="Calibri Light" w:hAnsi="Calibri Light" w:cs="Calibri Light"/>
                <w:shd w:val="clear" w:color="auto" w:fill="FFFFFF"/>
              </w:rPr>
              <w:t>5.0 Testing of the control ‘Block Unregistered Images’</w:t>
            </w:r>
            <w:r w:rsidR="00ED6BEC">
              <w:rPr>
                <w:webHidden/>
              </w:rPr>
              <w:tab/>
            </w:r>
            <w:r w:rsidR="00ED6BEC">
              <w:rPr>
                <w:webHidden/>
              </w:rPr>
              <w:fldChar w:fldCharType="begin"/>
            </w:r>
            <w:r w:rsidR="00ED6BEC">
              <w:rPr>
                <w:webHidden/>
              </w:rPr>
              <w:instrText xml:space="preserve"> PAGEREF _Toc162625265 \h </w:instrText>
            </w:r>
            <w:r w:rsidR="00ED6BEC">
              <w:rPr>
                <w:webHidden/>
              </w:rPr>
            </w:r>
            <w:r w:rsidR="00ED6BEC">
              <w:rPr>
                <w:webHidden/>
              </w:rPr>
              <w:fldChar w:fldCharType="separate"/>
            </w:r>
            <w:r w:rsidR="00ED6BEC">
              <w:rPr>
                <w:webHidden/>
              </w:rPr>
              <w:t>7</w:t>
            </w:r>
            <w:r w:rsidR="00ED6BEC">
              <w:rPr>
                <w:webHidden/>
              </w:rPr>
              <w:fldChar w:fldCharType="end"/>
            </w:r>
          </w:hyperlink>
        </w:p>
        <w:p w14:paraId="1FF8B1D1" w14:textId="752D1FE4" w:rsidR="00ED6BEC" w:rsidRDefault="00A500FA">
          <w:pPr>
            <w:pStyle w:val="TOC2"/>
            <w:tabs>
              <w:tab w:val="right" w:leader="dot" w:pos="9016"/>
            </w:tabs>
            <w:rPr>
              <w:rFonts w:eastAsiaTheme="minorEastAsia"/>
              <w:noProof/>
              <w:lang w:eastAsia="en-IN"/>
            </w:rPr>
          </w:pPr>
          <w:hyperlink w:anchor="_Toc162625266" w:history="1">
            <w:r w:rsidR="00ED6BEC" w:rsidRPr="006B6550">
              <w:rPr>
                <w:rStyle w:val="Hyperlink"/>
                <w:rFonts w:ascii="Calibri Light" w:eastAsiaTheme="majorEastAsia" w:hAnsi="Calibri Light" w:cs="Calibri Light"/>
                <w:noProof/>
                <w:shd w:val="clear" w:color="auto" w:fill="FFFFFF"/>
              </w:rPr>
              <w:t>5.2 Scenario 1:</w:t>
            </w:r>
            <w:r w:rsidR="00ED6BEC">
              <w:rPr>
                <w:noProof/>
                <w:webHidden/>
              </w:rPr>
              <w:tab/>
            </w:r>
            <w:r w:rsidR="00ED6BEC">
              <w:rPr>
                <w:noProof/>
                <w:webHidden/>
              </w:rPr>
              <w:fldChar w:fldCharType="begin"/>
            </w:r>
            <w:r w:rsidR="00ED6BEC">
              <w:rPr>
                <w:noProof/>
                <w:webHidden/>
              </w:rPr>
              <w:instrText xml:space="preserve"> PAGEREF _Toc162625266 \h </w:instrText>
            </w:r>
            <w:r w:rsidR="00ED6BEC">
              <w:rPr>
                <w:noProof/>
                <w:webHidden/>
              </w:rPr>
            </w:r>
            <w:r w:rsidR="00ED6BEC">
              <w:rPr>
                <w:noProof/>
                <w:webHidden/>
              </w:rPr>
              <w:fldChar w:fldCharType="separate"/>
            </w:r>
            <w:r w:rsidR="00ED6BEC">
              <w:rPr>
                <w:noProof/>
                <w:webHidden/>
              </w:rPr>
              <w:t>8</w:t>
            </w:r>
            <w:r w:rsidR="00ED6BEC">
              <w:rPr>
                <w:noProof/>
                <w:webHidden/>
              </w:rPr>
              <w:fldChar w:fldCharType="end"/>
            </w:r>
          </w:hyperlink>
        </w:p>
        <w:p w14:paraId="22CA5E51" w14:textId="74A770EC" w:rsidR="00ED6BEC" w:rsidRDefault="00A500FA">
          <w:pPr>
            <w:pStyle w:val="TOC1"/>
            <w:rPr>
              <w:rFonts w:eastAsiaTheme="minorEastAsia"/>
              <w:b w:val="0"/>
              <w:bCs w:val="0"/>
              <w:lang w:eastAsia="en-IN"/>
            </w:rPr>
          </w:pPr>
          <w:hyperlink w:anchor="_Toc162625267" w:history="1">
            <w:r w:rsidR="00ED6BEC" w:rsidRPr="006B6550">
              <w:rPr>
                <w:rStyle w:val="Hyperlink"/>
                <w:rFonts w:ascii="Calibri Light" w:hAnsi="Calibri Light" w:cs="Calibri Light"/>
                <w:shd w:val="clear" w:color="auto" w:fill="FFFFFF"/>
              </w:rPr>
              <w:t>6.0 Reference links</w:t>
            </w:r>
            <w:r w:rsidR="00ED6BEC">
              <w:rPr>
                <w:webHidden/>
              </w:rPr>
              <w:tab/>
            </w:r>
            <w:r w:rsidR="00ED6BEC">
              <w:rPr>
                <w:webHidden/>
              </w:rPr>
              <w:fldChar w:fldCharType="begin"/>
            </w:r>
            <w:r w:rsidR="00ED6BEC">
              <w:rPr>
                <w:webHidden/>
              </w:rPr>
              <w:instrText xml:space="preserve"> PAGEREF _Toc162625267 \h </w:instrText>
            </w:r>
            <w:r w:rsidR="00ED6BEC">
              <w:rPr>
                <w:webHidden/>
              </w:rPr>
            </w:r>
            <w:r w:rsidR="00ED6BEC">
              <w:rPr>
                <w:webHidden/>
              </w:rPr>
              <w:fldChar w:fldCharType="separate"/>
            </w:r>
            <w:r w:rsidR="00ED6BEC">
              <w:rPr>
                <w:webHidden/>
              </w:rPr>
              <w:t>9</w:t>
            </w:r>
            <w:r w:rsidR="00ED6BEC">
              <w:rPr>
                <w:webHidden/>
              </w:rPr>
              <w:fldChar w:fldCharType="end"/>
            </w:r>
          </w:hyperlink>
        </w:p>
        <w:p w14:paraId="48911687" w14:textId="3698D8AE" w:rsidR="00ED6BEC" w:rsidRDefault="00A500FA">
          <w:pPr>
            <w:pStyle w:val="TOC1"/>
            <w:rPr>
              <w:rFonts w:eastAsiaTheme="minorEastAsia"/>
              <w:b w:val="0"/>
              <w:bCs w:val="0"/>
              <w:lang w:eastAsia="en-IN"/>
            </w:rPr>
          </w:pPr>
          <w:hyperlink w:anchor="_Toc162625268" w:history="1">
            <w:r w:rsidR="00ED6BEC" w:rsidRPr="006B6550">
              <w:rPr>
                <w:rStyle w:val="Hyperlink"/>
                <w:rFonts w:ascii="Calibri Light" w:hAnsi="Calibri Light" w:cs="Calibri Light"/>
                <w:shd w:val="clear" w:color="auto" w:fill="FFFFFF"/>
              </w:rPr>
              <w:t>7.0 Appendix</w:t>
            </w:r>
            <w:r w:rsidR="00ED6BEC">
              <w:rPr>
                <w:webHidden/>
              </w:rPr>
              <w:tab/>
            </w:r>
            <w:r w:rsidR="00ED6BEC">
              <w:rPr>
                <w:webHidden/>
              </w:rPr>
              <w:fldChar w:fldCharType="begin"/>
            </w:r>
            <w:r w:rsidR="00ED6BEC">
              <w:rPr>
                <w:webHidden/>
              </w:rPr>
              <w:instrText xml:space="preserve"> PAGEREF _Toc162625268 \h </w:instrText>
            </w:r>
            <w:r w:rsidR="00ED6BEC">
              <w:rPr>
                <w:webHidden/>
              </w:rPr>
            </w:r>
            <w:r w:rsidR="00ED6BEC">
              <w:rPr>
                <w:webHidden/>
              </w:rPr>
              <w:fldChar w:fldCharType="separate"/>
            </w:r>
            <w:r w:rsidR="00ED6BEC">
              <w:rPr>
                <w:webHidden/>
              </w:rPr>
              <w:t>9</w:t>
            </w:r>
            <w:r w:rsidR="00ED6BEC">
              <w:rPr>
                <w:webHidden/>
              </w:rPr>
              <w:fldChar w:fldCharType="end"/>
            </w:r>
          </w:hyperlink>
        </w:p>
        <w:p w14:paraId="011A0F5D" w14:textId="336DB053" w:rsidR="00ED6BEC" w:rsidRDefault="00A500FA">
          <w:pPr>
            <w:pStyle w:val="TOC1"/>
            <w:rPr>
              <w:rFonts w:eastAsiaTheme="minorEastAsia"/>
              <w:b w:val="0"/>
              <w:bCs w:val="0"/>
              <w:lang w:eastAsia="en-IN"/>
            </w:rPr>
          </w:pPr>
          <w:hyperlink w:anchor="_Toc162625269" w:history="1">
            <w:r w:rsidR="00ED6BEC" w:rsidRPr="006B6550">
              <w:rPr>
                <w:rStyle w:val="Hyperlink"/>
                <w:rFonts w:ascii="Calibri Light" w:hAnsi="Calibri Light" w:cs="Calibri Light"/>
                <w:shd w:val="clear" w:color="auto" w:fill="FFFFFF"/>
              </w:rPr>
              <w:t>8.1 Abbreviations</w:t>
            </w:r>
            <w:r w:rsidR="00ED6BEC">
              <w:rPr>
                <w:webHidden/>
              </w:rPr>
              <w:tab/>
            </w:r>
            <w:r w:rsidR="00ED6BEC">
              <w:rPr>
                <w:webHidden/>
              </w:rPr>
              <w:fldChar w:fldCharType="begin"/>
            </w:r>
            <w:r w:rsidR="00ED6BEC">
              <w:rPr>
                <w:webHidden/>
              </w:rPr>
              <w:instrText xml:space="preserve"> PAGEREF _Toc162625269 \h </w:instrText>
            </w:r>
            <w:r w:rsidR="00ED6BEC">
              <w:rPr>
                <w:webHidden/>
              </w:rPr>
            </w:r>
            <w:r w:rsidR="00ED6BEC">
              <w:rPr>
                <w:webHidden/>
              </w:rPr>
              <w:fldChar w:fldCharType="separate"/>
            </w:r>
            <w:r w:rsidR="00ED6BEC">
              <w:rPr>
                <w:webHidden/>
              </w:rPr>
              <w:t>9</w:t>
            </w:r>
            <w:r w:rsidR="00ED6BEC">
              <w:rPr>
                <w:webHidden/>
              </w:rPr>
              <w:fldChar w:fldCharType="end"/>
            </w:r>
          </w:hyperlink>
        </w:p>
        <w:p w14:paraId="2961D460" w14:textId="5FCC1FDA" w:rsidR="001022A6" w:rsidRDefault="001022A6" w:rsidP="001022A6">
          <w:pPr>
            <w:jc w:val="center"/>
            <w:rPr>
              <w:sz w:val="28"/>
              <w:szCs w:val="28"/>
              <w:u w:val="single"/>
            </w:rPr>
          </w:pPr>
          <w:r>
            <w:rPr>
              <w:b/>
              <w:bCs/>
              <w:noProof/>
            </w:rPr>
            <w:fldChar w:fldCharType="end"/>
          </w:r>
        </w:p>
      </w:sdtContent>
    </w:sdt>
    <w:p w14:paraId="002FC10C" w14:textId="77777777" w:rsidR="001022A6" w:rsidRDefault="001022A6" w:rsidP="00C41D57">
      <w:pPr>
        <w:jc w:val="center"/>
        <w:rPr>
          <w:sz w:val="28"/>
          <w:szCs w:val="28"/>
          <w:u w:val="single"/>
        </w:rPr>
      </w:pPr>
    </w:p>
    <w:p w14:paraId="7AE4FF52" w14:textId="77777777" w:rsidR="001022A6" w:rsidRDefault="001022A6" w:rsidP="00C41D57">
      <w:pPr>
        <w:jc w:val="center"/>
        <w:rPr>
          <w:sz w:val="28"/>
          <w:szCs w:val="28"/>
          <w:u w:val="single"/>
        </w:rPr>
      </w:pPr>
    </w:p>
    <w:p w14:paraId="61096C81" w14:textId="77777777" w:rsidR="001022A6" w:rsidRDefault="001022A6" w:rsidP="00C41D57">
      <w:pPr>
        <w:jc w:val="center"/>
        <w:rPr>
          <w:sz w:val="28"/>
          <w:szCs w:val="28"/>
          <w:u w:val="single"/>
        </w:rPr>
      </w:pPr>
    </w:p>
    <w:p w14:paraId="11070BFD" w14:textId="77777777" w:rsidR="00AE5128" w:rsidRDefault="00AE5128" w:rsidP="002D319C">
      <w:pPr>
        <w:rPr>
          <w:sz w:val="28"/>
          <w:szCs w:val="28"/>
          <w:u w:val="single"/>
        </w:rPr>
      </w:pPr>
    </w:p>
    <w:p w14:paraId="0DA4A077" w14:textId="10099045" w:rsidR="005C3507" w:rsidRPr="00E32AC2" w:rsidRDefault="005C3507" w:rsidP="005C3507">
      <w:pPr>
        <w:pStyle w:val="Heading1"/>
        <w:spacing w:after="240"/>
        <w:rPr>
          <w:rStyle w:val="normaltextrun"/>
          <w:rFonts w:ascii="Calibri Light" w:hAnsi="Calibri Light" w:cs="Calibri Light"/>
          <w:color w:val="2F5496"/>
          <w:sz w:val="28"/>
          <w:szCs w:val="28"/>
        </w:rPr>
      </w:pPr>
      <w:bookmarkStart w:id="3" w:name="_Toc150262601"/>
      <w:bookmarkStart w:id="4" w:name="_Toc162625259"/>
      <w:r w:rsidRPr="00E32AC2">
        <w:rPr>
          <w:rStyle w:val="normaltextrun"/>
          <w:rFonts w:ascii="Calibri Light" w:hAnsi="Calibri Light" w:cs="Calibri Light"/>
          <w:color w:val="2F5496"/>
          <w:sz w:val="28"/>
          <w:szCs w:val="28"/>
        </w:rPr>
        <w:lastRenderedPageBreak/>
        <w:t>Objective of the Document</w:t>
      </w:r>
      <w:bookmarkEnd w:id="3"/>
      <w:bookmarkEnd w:id="4"/>
      <w:r w:rsidRPr="00E32AC2">
        <w:rPr>
          <w:rStyle w:val="normaltextrun"/>
          <w:rFonts w:ascii="Calibri Light" w:hAnsi="Calibri Light" w:cs="Calibri Light"/>
          <w:color w:val="2F5496"/>
          <w:sz w:val="28"/>
          <w:szCs w:val="28"/>
        </w:rPr>
        <w:t xml:space="preserve"> </w:t>
      </w:r>
    </w:p>
    <w:p w14:paraId="0F4DF2CE" w14:textId="635BC3E2" w:rsidR="00A157CE" w:rsidRPr="00FD312F" w:rsidRDefault="00A157CE" w:rsidP="00FD312F">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FD312F">
        <w:rPr>
          <w:rFonts w:asciiTheme="minorHAnsi" w:eastAsiaTheme="minorHAnsi" w:hAnsiTheme="minorHAnsi" w:cstheme="minorBidi"/>
          <w:kern w:val="2"/>
          <w:sz w:val="22"/>
          <w:szCs w:val="22"/>
          <w:lang w:eastAsia="en-US"/>
          <w14:ligatures w14:val="standardContextual"/>
        </w:rPr>
        <w:t xml:space="preserve">This document is regarding </w:t>
      </w:r>
      <w:r w:rsidR="00693227">
        <w:rPr>
          <w:rFonts w:asciiTheme="minorHAnsi" w:eastAsiaTheme="minorHAnsi" w:hAnsiTheme="minorHAnsi" w:cstheme="minorBidi"/>
          <w:kern w:val="2"/>
          <w:sz w:val="22"/>
          <w:szCs w:val="22"/>
          <w:lang w:eastAsia="en-US"/>
          <w14:ligatures w14:val="standardContextual"/>
        </w:rPr>
        <w:t>Runtime</w:t>
      </w:r>
      <w:r w:rsidRPr="00FD312F">
        <w:rPr>
          <w:rFonts w:asciiTheme="minorHAnsi" w:eastAsiaTheme="minorHAnsi" w:hAnsiTheme="minorHAnsi" w:cstheme="minorBidi"/>
          <w:kern w:val="2"/>
          <w:sz w:val="22"/>
          <w:szCs w:val="22"/>
          <w:lang w:eastAsia="en-US"/>
          <w14:ligatures w14:val="standardContextual"/>
        </w:rPr>
        <w:t xml:space="preserve"> policy with </w:t>
      </w:r>
      <w:r w:rsidR="0045478C" w:rsidRPr="0045478C">
        <w:rPr>
          <w:rFonts w:asciiTheme="minorHAnsi" w:eastAsiaTheme="minorHAnsi" w:hAnsiTheme="minorHAnsi" w:cstheme="minorBidi"/>
          <w:kern w:val="2"/>
          <w:sz w:val="22"/>
          <w:szCs w:val="22"/>
          <w:lang w:eastAsia="en-US"/>
          <w14:ligatures w14:val="standardContextual"/>
        </w:rPr>
        <w:t>Block Unregistered Images</w:t>
      </w:r>
      <w:r w:rsidRPr="00FD312F">
        <w:rPr>
          <w:rFonts w:asciiTheme="minorHAnsi" w:eastAsiaTheme="minorHAnsi" w:hAnsiTheme="minorHAnsi" w:cstheme="minorBidi"/>
          <w:kern w:val="2"/>
          <w:sz w:val="22"/>
          <w:szCs w:val="22"/>
          <w:lang w:eastAsia="en-US"/>
          <w14:ligatures w14:val="standardContextual"/>
        </w:rPr>
        <w:t xml:space="preserve"> control, which is help us to </w:t>
      </w:r>
      <w:r w:rsidR="007017D3">
        <w:rPr>
          <w:rFonts w:asciiTheme="minorHAnsi" w:eastAsiaTheme="minorHAnsi" w:hAnsiTheme="minorHAnsi" w:cstheme="minorBidi"/>
          <w:kern w:val="2"/>
          <w:sz w:val="22"/>
          <w:szCs w:val="22"/>
          <w:lang w:eastAsia="en-US"/>
          <w14:ligatures w14:val="standardContextual"/>
        </w:rPr>
        <w:t>p</w:t>
      </w:r>
      <w:r w:rsidR="007017D3" w:rsidRPr="007017D3">
        <w:rPr>
          <w:rFonts w:asciiTheme="minorHAnsi" w:eastAsiaTheme="minorHAnsi" w:hAnsiTheme="minorHAnsi" w:cstheme="minorBidi"/>
          <w:kern w:val="2"/>
          <w:sz w:val="22"/>
          <w:szCs w:val="22"/>
          <w:lang w:eastAsia="en-US"/>
          <w14:ligatures w14:val="standardContextual"/>
        </w:rPr>
        <w:t xml:space="preserve">revent </w:t>
      </w:r>
      <w:r w:rsidR="005B4D35" w:rsidRPr="005B4D35">
        <w:rPr>
          <w:rFonts w:asciiTheme="minorHAnsi" w:eastAsiaTheme="minorHAnsi" w:hAnsiTheme="minorHAnsi" w:cstheme="minorBidi"/>
          <w:kern w:val="2"/>
          <w:sz w:val="22"/>
          <w:szCs w:val="22"/>
          <w:lang w:eastAsia="en-US"/>
          <w14:ligatures w14:val="standardContextual"/>
        </w:rPr>
        <w:t>the container from running if the image is not registered in Aqua</w:t>
      </w:r>
      <w:r w:rsidRPr="00FD312F">
        <w:rPr>
          <w:rFonts w:asciiTheme="minorHAnsi" w:eastAsiaTheme="minorHAnsi" w:hAnsiTheme="minorHAnsi" w:cstheme="minorBidi"/>
          <w:kern w:val="2"/>
          <w:sz w:val="22"/>
          <w:szCs w:val="22"/>
          <w:lang w:eastAsia="en-US"/>
          <w14:ligatures w14:val="standardContextual"/>
        </w:rPr>
        <w:t>.</w:t>
      </w:r>
    </w:p>
    <w:p w14:paraId="2E2176DB" w14:textId="75BFCD4D" w:rsidR="00A50195" w:rsidRDefault="006659EA" w:rsidP="00A50195">
      <w:pPr>
        <w:pStyle w:val="Heading1"/>
        <w:rPr>
          <w:rFonts w:ascii="Segoe UI" w:hAnsi="Segoe UI" w:cs="Segoe UI"/>
          <w:sz w:val="28"/>
          <w:szCs w:val="28"/>
        </w:rPr>
      </w:pPr>
      <w:bookmarkStart w:id="5" w:name="_Toc162625260"/>
      <w:r w:rsidRPr="00F30B2B">
        <w:rPr>
          <w:rStyle w:val="normaltextrun"/>
          <w:rFonts w:ascii="Calibri Light" w:hAnsi="Calibri Light" w:cs="Calibri Light"/>
          <w:color w:val="2F5496"/>
          <w:sz w:val="28"/>
          <w:szCs w:val="28"/>
        </w:rPr>
        <w:t>1.</w:t>
      </w:r>
      <w:r w:rsidR="0024142B">
        <w:rPr>
          <w:rStyle w:val="normaltextrun"/>
          <w:rFonts w:ascii="Calibri Light" w:hAnsi="Calibri Light" w:cs="Calibri Light"/>
          <w:color w:val="2F5496"/>
          <w:sz w:val="28"/>
          <w:szCs w:val="28"/>
        </w:rPr>
        <w:t>0</w:t>
      </w:r>
      <w:r w:rsidRPr="00F30B2B">
        <w:rPr>
          <w:rStyle w:val="normaltextrun"/>
          <w:rFonts w:ascii="Calibri Light" w:hAnsi="Calibri Light" w:cs="Calibri Light"/>
          <w:color w:val="2F5496"/>
          <w:sz w:val="28"/>
          <w:szCs w:val="28"/>
        </w:rPr>
        <w:t xml:space="preserve"> Purpose and Scope</w:t>
      </w:r>
      <w:bookmarkEnd w:id="5"/>
    </w:p>
    <w:p w14:paraId="1565629A"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0064349" w14:textId="049EC4EB"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EE581A">
        <w:rPr>
          <w:rFonts w:asciiTheme="minorHAnsi" w:eastAsiaTheme="minorHAnsi" w:hAnsiTheme="minorHAnsi" w:cstheme="minorBidi"/>
          <w:kern w:val="2"/>
          <w:sz w:val="22"/>
          <w:szCs w:val="22"/>
          <w:lang w:eastAsia="en-US"/>
          <w14:ligatures w14:val="standardContextual"/>
        </w:rPr>
        <w:t xml:space="preserve">The purpose of </w:t>
      </w:r>
      <w:r w:rsidR="002742BB">
        <w:rPr>
          <w:rFonts w:asciiTheme="minorHAnsi" w:eastAsiaTheme="minorHAnsi" w:hAnsiTheme="minorHAnsi" w:cstheme="minorBidi"/>
          <w:kern w:val="2"/>
          <w:sz w:val="22"/>
          <w:szCs w:val="22"/>
          <w:lang w:eastAsia="en-US"/>
          <w14:ligatures w14:val="standardContextual"/>
        </w:rPr>
        <w:t>Runtime</w:t>
      </w:r>
      <w:r w:rsidRPr="004839E2">
        <w:rPr>
          <w:rFonts w:asciiTheme="minorHAnsi" w:eastAsiaTheme="minorHAnsi" w:hAnsiTheme="minorHAnsi" w:cstheme="minorBidi"/>
          <w:kern w:val="2"/>
          <w:sz w:val="22"/>
          <w:szCs w:val="22"/>
          <w:lang w:eastAsia="en-US"/>
          <w14:ligatures w14:val="standardContextual"/>
        </w:rPr>
        <w:t xml:space="preserve"> policy</w:t>
      </w:r>
      <w:r w:rsidRPr="00EE581A">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 xml:space="preserve">is to strength and security in the </w:t>
      </w:r>
      <w:r w:rsidRPr="004839E2">
        <w:rPr>
          <w:rFonts w:asciiTheme="minorHAnsi" w:eastAsiaTheme="minorHAnsi" w:hAnsiTheme="minorHAnsi" w:cstheme="minorBidi"/>
          <w:kern w:val="2"/>
          <w:sz w:val="22"/>
          <w:szCs w:val="22"/>
          <w:lang w:eastAsia="en-US"/>
          <w14:ligatures w14:val="standardContextual"/>
        </w:rPr>
        <w:t>Azure AKS clusters environment</w:t>
      </w:r>
      <w:r>
        <w:rPr>
          <w:rFonts w:asciiTheme="minorHAnsi" w:eastAsiaTheme="minorHAnsi" w:hAnsiTheme="minorHAnsi" w:cstheme="minorBidi"/>
          <w:kern w:val="2"/>
          <w:sz w:val="22"/>
          <w:szCs w:val="22"/>
          <w:lang w:eastAsia="en-US"/>
          <w14:ligatures w14:val="standardContextual"/>
        </w:rPr>
        <w:t xml:space="preserve"> by setting up </w:t>
      </w:r>
      <w:r w:rsidR="005B4D35" w:rsidRPr="0045478C">
        <w:rPr>
          <w:rFonts w:asciiTheme="minorHAnsi" w:eastAsiaTheme="minorHAnsi" w:hAnsiTheme="minorHAnsi" w:cstheme="minorBidi"/>
          <w:kern w:val="2"/>
          <w:sz w:val="22"/>
          <w:szCs w:val="22"/>
          <w:lang w:eastAsia="en-US"/>
          <w14:ligatures w14:val="standardContextual"/>
        </w:rPr>
        <w:t>Block Unregistered Images</w:t>
      </w:r>
      <w:r w:rsidRPr="004839E2">
        <w:rPr>
          <w:rFonts w:asciiTheme="minorHAnsi" w:eastAsiaTheme="minorHAnsi" w:hAnsiTheme="minorHAnsi" w:cstheme="minorBidi"/>
          <w:kern w:val="2"/>
          <w:sz w:val="22"/>
          <w:szCs w:val="22"/>
          <w:lang w:eastAsia="en-US"/>
          <w14:ligatures w14:val="standardContextual"/>
        </w:rPr>
        <w:t xml:space="preserve"> control</w:t>
      </w:r>
      <w:r>
        <w:rPr>
          <w:rFonts w:asciiTheme="minorHAnsi" w:eastAsiaTheme="minorHAnsi" w:hAnsiTheme="minorHAnsi" w:cstheme="minorBidi"/>
          <w:kern w:val="2"/>
          <w:sz w:val="22"/>
          <w:szCs w:val="22"/>
          <w:lang w:eastAsia="en-US"/>
          <w14:ligatures w14:val="standardContextual"/>
        </w:rPr>
        <w:t>.</w:t>
      </w:r>
    </w:p>
    <w:p w14:paraId="6B501F09" w14:textId="77777777"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7BC37C19" w14:textId="77777777"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EE581A">
        <w:rPr>
          <w:rFonts w:asciiTheme="minorHAnsi" w:eastAsiaTheme="minorHAnsi" w:hAnsiTheme="minorHAnsi" w:cstheme="minorBidi"/>
          <w:kern w:val="2"/>
          <w:sz w:val="22"/>
          <w:szCs w:val="22"/>
          <w:lang w:eastAsia="en-US"/>
          <w14:ligatures w14:val="standardContextual"/>
        </w:rPr>
        <w:t>Th</w:t>
      </w:r>
      <w:r>
        <w:rPr>
          <w:rFonts w:asciiTheme="minorHAnsi" w:eastAsiaTheme="minorHAnsi" w:hAnsiTheme="minorHAnsi" w:cstheme="minorBidi"/>
          <w:kern w:val="2"/>
          <w:sz w:val="22"/>
          <w:szCs w:val="22"/>
          <w:lang w:eastAsia="en-US"/>
          <w14:ligatures w14:val="standardContextual"/>
        </w:rPr>
        <w:t>is</w:t>
      </w:r>
      <w:r w:rsidRPr="00EE581A">
        <w:rPr>
          <w:rFonts w:asciiTheme="minorHAnsi" w:eastAsiaTheme="minorHAnsi" w:hAnsiTheme="minorHAnsi" w:cstheme="minorBidi"/>
          <w:kern w:val="2"/>
          <w:sz w:val="22"/>
          <w:szCs w:val="22"/>
          <w:lang w:eastAsia="en-US"/>
          <w14:ligatures w14:val="standardContextual"/>
        </w:rPr>
        <w:t xml:space="preserve"> Policy applies to Estee Lauder Companies Inc. (the “Company”)</w:t>
      </w:r>
      <w:r>
        <w:rPr>
          <w:rFonts w:asciiTheme="minorHAnsi" w:eastAsiaTheme="minorHAnsi" w:hAnsiTheme="minorHAnsi" w:cstheme="minorBidi"/>
          <w:kern w:val="2"/>
          <w:sz w:val="22"/>
          <w:szCs w:val="22"/>
          <w:lang w:eastAsia="en-US"/>
          <w14:ligatures w14:val="standardContextual"/>
        </w:rPr>
        <w:t xml:space="preserve"> whole </w:t>
      </w:r>
      <w:r w:rsidRPr="004839E2">
        <w:rPr>
          <w:rFonts w:asciiTheme="minorHAnsi" w:eastAsiaTheme="minorHAnsi" w:hAnsiTheme="minorHAnsi" w:cstheme="minorBidi"/>
          <w:kern w:val="2"/>
          <w:sz w:val="22"/>
          <w:szCs w:val="22"/>
          <w:lang w:eastAsia="en-US"/>
          <w14:ligatures w14:val="standardContextual"/>
        </w:rPr>
        <w:t>Azure AKS clusters environment</w:t>
      </w:r>
      <w:r>
        <w:rPr>
          <w:rFonts w:asciiTheme="minorHAnsi" w:eastAsiaTheme="minorHAnsi" w:hAnsiTheme="minorHAnsi" w:cstheme="minorBidi"/>
          <w:kern w:val="2"/>
          <w:sz w:val="22"/>
          <w:szCs w:val="22"/>
          <w:lang w:eastAsia="en-US"/>
          <w14:ligatures w14:val="standardContextual"/>
        </w:rPr>
        <w:t>.</w:t>
      </w:r>
    </w:p>
    <w:p w14:paraId="2CB2BCEB" w14:textId="77777777" w:rsidR="00621B00" w:rsidRPr="004839E2" w:rsidRDefault="00621B0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D6E9D52"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108358D"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71FF2D1"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7D079E3"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21FF421"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44D5AB0"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96DB7A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C21F5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B2D392E"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9228A1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9AD67A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A79708C"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3C6E5EA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10941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70CFC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F869AC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FE3D06E"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6E8DD4A"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7B92B1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DA7407D"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79F3B65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2066EB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5EEC630"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06A86DD"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B49434B"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3F73269"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0BE6A2A" w14:textId="77777777" w:rsidR="005D0FF4" w:rsidRDefault="005D0FF4"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0A9E18B"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03A5252" w14:textId="77777777" w:rsidR="0037709A" w:rsidRDefault="0037709A"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F206067" w14:textId="77777777" w:rsidR="00D121A9" w:rsidRDefault="00D121A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252DA5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952B42C"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62A6FBF" w14:textId="77777777" w:rsidR="004148D4" w:rsidRDefault="004148D4"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6A45B29" w14:textId="40BE4F60" w:rsidR="00BB6F2D" w:rsidRPr="00F30B2B" w:rsidRDefault="00BB6F2D" w:rsidP="00D85F71">
      <w:pPr>
        <w:pStyle w:val="Heading1"/>
        <w:rPr>
          <w:rStyle w:val="eop"/>
          <w:rFonts w:ascii="Calibri Light" w:hAnsi="Calibri Light" w:cs="Calibri Light"/>
          <w:color w:val="2F5496"/>
          <w:sz w:val="28"/>
          <w:szCs w:val="28"/>
        </w:rPr>
      </w:pPr>
      <w:bookmarkStart w:id="6" w:name="_Toc162625261"/>
      <w:r w:rsidRPr="00F30B2B">
        <w:rPr>
          <w:rStyle w:val="normaltextrun"/>
          <w:rFonts w:ascii="Calibri Light" w:hAnsi="Calibri Light" w:cs="Calibri Light"/>
          <w:color w:val="2F5496"/>
          <w:sz w:val="28"/>
          <w:szCs w:val="28"/>
        </w:rPr>
        <w:lastRenderedPageBreak/>
        <w:t xml:space="preserve">2.0 </w:t>
      </w:r>
      <w:proofErr w:type="spellStart"/>
      <w:r w:rsidR="00884AEB" w:rsidRPr="00F30B2B">
        <w:rPr>
          <w:rStyle w:val="normaltextrun"/>
          <w:rFonts w:ascii="Calibri Light" w:hAnsi="Calibri Light" w:cs="Calibri Light"/>
          <w:color w:val="2F5496"/>
          <w:sz w:val="28"/>
          <w:szCs w:val="28"/>
        </w:rPr>
        <w:t>Aqu</w:t>
      </w:r>
      <w:r w:rsidR="00E426E0">
        <w:rPr>
          <w:rStyle w:val="normaltextrun"/>
          <w:rFonts w:ascii="Calibri Light" w:hAnsi="Calibri Light" w:cs="Calibri Light"/>
          <w:color w:val="2F5496"/>
          <w:sz w:val="28"/>
          <w:szCs w:val="28"/>
        </w:rPr>
        <w:t>aSec</w:t>
      </w:r>
      <w:proofErr w:type="spellEnd"/>
      <w:r w:rsidR="00884AEB" w:rsidRPr="00F30B2B">
        <w:rPr>
          <w:rStyle w:val="normaltextrun"/>
          <w:rFonts w:ascii="Calibri Light" w:hAnsi="Calibri Light" w:cs="Calibri Light"/>
          <w:color w:val="2F5496"/>
          <w:sz w:val="28"/>
          <w:szCs w:val="28"/>
        </w:rPr>
        <w:t xml:space="preserve"> </w:t>
      </w:r>
      <w:r w:rsidR="005052DA" w:rsidRPr="00F30B2B">
        <w:rPr>
          <w:rStyle w:val="normaltextrun"/>
          <w:rFonts w:ascii="Calibri Light" w:hAnsi="Calibri Light" w:cs="Calibri Light"/>
          <w:color w:val="2F5496"/>
          <w:sz w:val="28"/>
          <w:szCs w:val="28"/>
        </w:rPr>
        <w:t>Enforcer</w:t>
      </w:r>
      <w:r w:rsidR="007A4565">
        <w:rPr>
          <w:rStyle w:val="normaltextrun"/>
          <w:rFonts w:ascii="Calibri Light" w:hAnsi="Calibri Light" w:cs="Calibri Light"/>
          <w:color w:val="2F5496"/>
          <w:sz w:val="28"/>
          <w:szCs w:val="28"/>
        </w:rPr>
        <w:t>s</w:t>
      </w:r>
      <w:r w:rsidR="005052DA" w:rsidRPr="00F30B2B">
        <w:rPr>
          <w:rStyle w:val="normaltextrun"/>
          <w:rFonts w:ascii="Calibri Light" w:hAnsi="Calibri Light" w:cs="Calibri Light"/>
          <w:color w:val="2F5496"/>
          <w:sz w:val="28"/>
          <w:szCs w:val="28"/>
        </w:rPr>
        <w:t xml:space="preserve"> Architecture</w:t>
      </w:r>
      <w:bookmarkEnd w:id="6"/>
    </w:p>
    <w:p w14:paraId="66BFA1CA" w14:textId="77777777" w:rsidR="00077990" w:rsidRDefault="00077990" w:rsidP="00BB6F2D">
      <w:pPr>
        <w:pStyle w:val="paragraph"/>
        <w:spacing w:before="0" w:beforeAutospacing="0" w:after="0" w:afterAutospacing="0"/>
        <w:textAlignment w:val="baseline"/>
        <w:rPr>
          <w:rFonts w:ascii="Segoe UI" w:hAnsi="Segoe UI" w:cs="Segoe UI"/>
          <w:color w:val="2F5496"/>
          <w:sz w:val="18"/>
          <w:szCs w:val="18"/>
        </w:rPr>
      </w:pPr>
    </w:p>
    <w:p w14:paraId="5598B782" w14:textId="49D92F77" w:rsidR="00683367" w:rsidRDefault="00683367"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683367">
        <w:rPr>
          <w:rFonts w:asciiTheme="minorHAnsi" w:eastAsiaTheme="minorHAnsi" w:hAnsiTheme="minorHAnsi" w:cstheme="minorBidi"/>
          <w:kern w:val="2"/>
          <w:sz w:val="22"/>
          <w:szCs w:val="22"/>
          <w:lang w:eastAsia="en-US"/>
          <w14:ligatures w14:val="standardContextual"/>
        </w:rPr>
        <w:t>Enforcers are the Aqua components that provide enforcement (securing your workloads and infrastructure during runtime) and other related functionality.</w:t>
      </w:r>
    </w:p>
    <w:p w14:paraId="117C472C" w14:textId="77777777" w:rsidR="00E426E0" w:rsidRPr="00B64B3C" w:rsidRDefault="00E426E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12C55ED0" w14:textId="419FA5EC" w:rsidR="00573BF3" w:rsidRDefault="0031528A"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B64B3C">
        <w:rPr>
          <w:rFonts w:asciiTheme="minorHAnsi" w:eastAsiaTheme="minorHAnsi" w:hAnsiTheme="minorHAnsi" w:cstheme="minorBidi"/>
          <w:kern w:val="2"/>
          <w:sz w:val="22"/>
          <w:szCs w:val="22"/>
          <w:lang w:eastAsia="en-US"/>
          <w14:ligatures w14:val="standardContextual"/>
        </w:rPr>
        <w:t>Figure 1: High-level architecture diagram</w:t>
      </w:r>
    </w:p>
    <w:p w14:paraId="698910E8" w14:textId="2D7AA642" w:rsidR="00573BF3" w:rsidRDefault="00573BF3"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B677F9E" w14:textId="07AB219F" w:rsidR="00573BF3" w:rsidRDefault="0037709A"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Pr>
          <w:noProof/>
        </w:rPr>
        <w:drawing>
          <wp:inline distT="0" distB="0" distL="0" distR="0" wp14:anchorId="4B357EFE" wp14:editId="636D9F47">
            <wp:extent cx="5731510" cy="4615815"/>
            <wp:effectExtent l="19050" t="19050" r="21590" b="13335"/>
            <wp:docPr id="172282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28447" name=""/>
                    <pic:cNvPicPr/>
                  </pic:nvPicPr>
                  <pic:blipFill>
                    <a:blip r:embed="rId13"/>
                    <a:stretch>
                      <a:fillRect/>
                    </a:stretch>
                  </pic:blipFill>
                  <pic:spPr>
                    <a:xfrm>
                      <a:off x="0" y="0"/>
                      <a:ext cx="5731510" cy="4615815"/>
                    </a:xfrm>
                    <a:prstGeom prst="rect">
                      <a:avLst/>
                    </a:prstGeom>
                    <a:ln>
                      <a:solidFill>
                        <a:schemeClr val="tx1"/>
                      </a:solidFill>
                    </a:ln>
                  </pic:spPr>
                </pic:pic>
              </a:graphicData>
            </a:graphic>
          </wp:inline>
        </w:drawing>
      </w:r>
    </w:p>
    <w:p w14:paraId="5E49D615" w14:textId="77777777" w:rsidR="00077990" w:rsidRPr="00077990" w:rsidRDefault="0007799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388FB2D" w14:textId="4F83697B" w:rsidR="00BB6F2D" w:rsidRPr="00F30B2B" w:rsidRDefault="00BB6F2D" w:rsidP="00D85F71">
      <w:pPr>
        <w:pStyle w:val="Heading1"/>
        <w:rPr>
          <w:rFonts w:ascii="Segoe UI" w:hAnsi="Segoe UI" w:cs="Segoe UI"/>
          <w:sz w:val="28"/>
          <w:szCs w:val="28"/>
        </w:rPr>
      </w:pPr>
      <w:bookmarkStart w:id="7" w:name="_Toc162625262"/>
      <w:r w:rsidRPr="00F30B2B">
        <w:rPr>
          <w:rStyle w:val="normaltextrun"/>
          <w:rFonts w:ascii="Calibri Light" w:hAnsi="Calibri Light" w:cs="Calibri Light"/>
          <w:color w:val="2F5496"/>
          <w:sz w:val="28"/>
          <w:szCs w:val="28"/>
        </w:rPr>
        <w:t xml:space="preserve">2.1 </w:t>
      </w:r>
      <w:proofErr w:type="spellStart"/>
      <w:r w:rsidRPr="00F30B2B">
        <w:rPr>
          <w:rStyle w:val="normaltextrun"/>
          <w:rFonts w:ascii="Calibri Light" w:hAnsi="Calibri Light" w:cs="Calibri Light"/>
          <w:color w:val="2F5496"/>
          <w:sz w:val="28"/>
          <w:szCs w:val="28"/>
        </w:rPr>
        <w:t>AquaSec</w:t>
      </w:r>
      <w:proofErr w:type="spellEnd"/>
      <w:r w:rsidR="00430326">
        <w:rPr>
          <w:rStyle w:val="normaltextrun"/>
          <w:rFonts w:ascii="Calibri Light" w:hAnsi="Calibri Light" w:cs="Calibri Light"/>
          <w:color w:val="2F5496"/>
          <w:sz w:val="28"/>
          <w:szCs w:val="28"/>
        </w:rPr>
        <w:t xml:space="preserve"> </w:t>
      </w:r>
      <w:r w:rsidR="00E2636B">
        <w:rPr>
          <w:rStyle w:val="normaltextrun"/>
          <w:rFonts w:ascii="Calibri Light" w:hAnsi="Calibri Light" w:cs="Calibri Light"/>
          <w:color w:val="2F5496"/>
          <w:sz w:val="28"/>
          <w:szCs w:val="28"/>
        </w:rPr>
        <w:t>Runtime</w:t>
      </w:r>
      <w:r w:rsidRPr="00F30B2B">
        <w:rPr>
          <w:rStyle w:val="normaltextrun"/>
          <w:rFonts w:ascii="Calibri Light" w:hAnsi="Calibri Light" w:cs="Calibri Light"/>
          <w:color w:val="2F5496"/>
          <w:sz w:val="28"/>
          <w:szCs w:val="28"/>
        </w:rPr>
        <w:t xml:space="preserve"> Policy</w:t>
      </w:r>
      <w:bookmarkEnd w:id="7"/>
      <w:r w:rsidRPr="00F30B2B">
        <w:rPr>
          <w:rStyle w:val="normaltextrun"/>
          <w:rFonts w:ascii="Calibri Light" w:hAnsi="Calibri Light" w:cs="Calibri Light"/>
          <w:color w:val="2F5496"/>
          <w:sz w:val="28"/>
          <w:szCs w:val="28"/>
        </w:rPr>
        <w:t xml:space="preserve"> </w:t>
      </w:r>
    </w:p>
    <w:p w14:paraId="326C0415" w14:textId="77777777" w:rsidR="00E005C5" w:rsidRPr="0012774D" w:rsidRDefault="00E005C5" w:rsidP="00E005C5">
      <w:pPr>
        <w:spacing w:after="0"/>
        <w:rPr>
          <w:sz w:val="16"/>
          <w:szCs w:val="16"/>
        </w:rPr>
      </w:pPr>
    </w:p>
    <w:p w14:paraId="38FC1AF7" w14:textId="777F9D6C" w:rsidR="008D258A" w:rsidRDefault="008D258A" w:rsidP="00732B33">
      <w:pPr>
        <w:pStyle w:val="ListParagraph"/>
        <w:numPr>
          <w:ilvl w:val="0"/>
          <w:numId w:val="8"/>
        </w:numPr>
        <w:spacing w:after="0"/>
      </w:pPr>
      <w:r w:rsidRPr="008D258A">
        <w:t xml:space="preserve">When the container orchestrator platform attempts to start a container, Aqua searches for all Container Runtime Policies whose scope includes the container. </w:t>
      </w:r>
    </w:p>
    <w:p w14:paraId="3173A98D" w14:textId="55B1E94C" w:rsidR="00050C6F" w:rsidRPr="00732B33" w:rsidRDefault="0041416A" w:rsidP="00732B33">
      <w:pPr>
        <w:pStyle w:val="ListParagraph"/>
        <w:numPr>
          <w:ilvl w:val="0"/>
          <w:numId w:val="8"/>
        </w:numPr>
        <w:spacing w:after="0"/>
      </w:pPr>
      <w:r w:rsidRPr="0041416A">
        <w:t>If any of these policies contains a control (security restriction) that prevents running the container, Aqua will cause deployment of the container to be blocked. Otherwise, the container is allowed to run and, during the runtime of the container, Aqua enforces the applicable Container Runtime Policies.</w:t>
      </w:r>
      <w:r w:rsidR="00B74394" w:rsidRPr="00732B33">
        <w:t xml:space="preserve"> </w:t>
      </w:r>
    </w:p>
    <w:p w14:paraId="05867D22" w14:textId="34F31588" w:rsidR="00B74394" w:rsidRPr="00732B33" w:rsidRDefault="008353CF" w:rsidP="00732B33">
      <w:pPr>
        <w:pStyle w:val="ListParagraph"/>
        <w:numPr>
          <w:ilvl w:val="0"/>
          <w:numId w:val="8"/>
        </w:numPr>
        <w:spacing w:after="0"/>
      </w:pPr>
      <w:r w:rsidRPr="008353CF">
        <w:t>When a container attempts to perform an activity that is prohibited by any such policy, and the relevant policy is in </w:t>
      </w:r>
      <w:r w:rsidRPr="008353CF">
        <w:rPr>
          <w:b/>
          <w:bCs/>
        </w:rPr>
        <w:t>Enforce</w:t>
      </w:r>
      <w:r w:rsidRPr="008353CF">
        <w:t> mode (not in Audit mode), Aqua will prevent the specific activity from occurring. However, Aqua will </w:t>
      </w:r>
      <w:r w:rsidRPr="008353CF">
        <w:rPr>
          <w:b/>
          <w:bCs/>
        </w:rPr>
        <w:t>not</w:t>
      </w:r>
      <w:r w:rsidRPr="008353CF">
        <w:t> terminate the container, or stop it from running.</w:t>
      </w:r>
      <w:r w:rsidR="00B74394" w:rsidRPr="00732B33">
        <w:t xml:space="preserve"> </w:t>
      </w:r>
    </w:p>
    <w:p w14:paraId="0F08AF91" w14:textId="67896214" w:rsidR="00E005C5" w:rsidRDefault="00594C86" w:rsidP="00732B33">
      <w:pPr>
        <w:pStyle w:val="ListParagraph"/>
        <w:numPr>
          <w:ilvl w:val="0"/>
          <w:numId w:val="8"/>
        </w:numPr>
        <w:spacing w:after="0"/>
      </w:pPr>
      <w:r w:rsidRPr="00594C86">
        <w:t>If the relevant policy is in either Enforce or Audit mode, Aqua will log an </w:t>
      </w:r>
      <w:hyperlink r:id="rId14" w:history="1">
        <w:r w:rsidRPr="00594C86">
          <w:t>audit event</w:t>
        </w:r>
      </w:hyperlink>
      <w:r w:rsidRPr="00594C86">
        <w:t> with the "Runtime" event type.</w:t>
      </w:r>
    </w:p>
    <w:p w14:paraId="0174BDEE" w14:textId="4DAAE4F2" w:rsidR="009150B4" w:rsidRDefault="003C2570" w:rsidP="003C2570">
      <w:pPr>
        <w:pStyle w:val="Heading1"/>
        <w:rPr>
          <w:rStyle w:val="normaltextrun"/>
          <w:rFonts w:ascii="Calibri Light" w:hAnsi="Calibri Light" w:cs="Calibri Light"/>
          <w:color w:val="2F5496"/>
          <w:sz w:val="28"/>
          <w:szCs w:val="28"/>
          <w:shd w:val="clear" w:color="auto" w:fill="FFFFFF"/>
        </w:rPr>
      </w:pPr>
      <w:bookmarkStart w:id="8" w:name="_Toc162625263"/>
      <w:r>
        <w:rPr>
          <w:rStyle w:val="normaltextrun"/>
          <w:rFonts w:ascii="Calibri Light" w:hAnsi="Calibri Light" w:cs="Calibri Light"/>
          <w:color w:val="2F5496"/>
          <w:sz w:val="28"/>
          <w:szCs w:val="28"/>
          <w:shd w:val="clear" w:color="auto" w:fill="FFFFFF"/>
        </w:rPr>
        <w:lastRenderedPageBreak/>
        <w:t>3</w:t>
      </w:r>
      <w:r w:rsidR="00EF0F04" w:rsidRPr="00F30B2B">
        <w:rPr>
          <w:rStyle w:val="normaltextrun"/>
          <w:rFonts w:ascii="Calibri Light" w:hAnsi="Calibri Light" w:cs="Calibri Light"/>
          <w:color w:val="2F5496"/>
          <w:sz w:val="28"/>
          <w:szCs w:val="28"/>
          <w:shd w:val="clear" w:color="auto" w:fill="FFFFFF"/>
        </w:rPr>
        <w:t>.0</w:t>
      </w:r>
      <w:r w:rsidR="00AE5128" w:rsidRPr="00F30B2B">
        <w:rPr>
          <w:rStyle w:val="normaltextrun"/>
          <w:rFonts w:ascii="Calibri Light" w:hAnsi="Calibri Light" w:cs="Calibri Light"/>
          <w:color w:val="2F5496"/>
          <w:sz w:val="28"/>
          <w:szCs w:val="28"/>
          <w:shd w:val="clear" w:color="auto" w:fill="FFFFFF"/>
        </w:rPr>
        <w:t xml:space="preserve"> </w:t>
      </w:r>
      <w:r w:rsidR="00716BB0" w:rsidRPr="00F30B2B">
        <w:rPr>
          <w:rStyle w:val="normaltextrun"/>
          <w:rFonts w:ascii="Calibri Light" w:hAnsi="Calibri Light" w:cs="Calibri Light"/>
          <w:color w:val="2F5496"/>
          <w:sz w:val="28"/>
          <w:szCs w:val="28"/>
          <w:shd w:val="clear" w:color="auto" w:fill="FFFFFF"/>
        </w:rPr>
        <w:t>T</w:t>
      </w:r>
      <w:r w:rsidR="00973E07" w:rsidRPr="00F30B2B">
        <w:rPr>
          <w:rStyle w:val="normaltextrun"/>
          <w:rFonts w:ascii="Calibri Light" w:hAnsi="Calibri Light" w:cs="Calibri Light"/>
          <w:color w:val="2F5496"/>
          <w:sz w:val="28"/>
          <w:szCs w:val="28"/>
          <w:shd w:val="clear" w:color="auto" w:fill="FFFFFF"/>
        </w:rPr>
        <w:t>he AKS cluster</w:t>
      </w:r>
      <w:r w:rsidR="00550408" w:rsidRPr="00F30B2B">
        <w:rPr>
          <w:rStyle w:val="normaltextrun"/>
          <w:rFonts w:ascii="Calibri Light" w:hAnsi="Calibri Light" w:cs="Calibri Light"/>
          <w:color w:val="2F5496"/>
          <w:sz w:val="28"/>
          <w:szCs w:val="28"/>
          <w:shd w:val="clear" w:color="auto" w:fill="FFFFFF"/>
        </w:rPr>
        <w:t xml:space="preserve"> </w:t>
      </w:r>
      <w:r w:rsidR="00032116">
        <w:rPr>
          <w:rStyle w:val="normaltextrun"/>
          <w:rFonts w:ascii="Calibri Light" w:hAnsi="Calibri Light" w:cs="Calibri Light"/>
          <w:color w:val="2F5496"/>
          <w:sz w:val="28"/>
          <w:szCs w:val="28"/>
          <w:shd w:val="clear" w:color="auto" w:fill="FFFFFF"/>
        </w:rPr>
        <w:t>Kube</w:t>
      </w:r>
      <w:r w:rsidR="00550408" w:rsidRPr="00F30B2B">
        <w:rPr>
          <w:rStyle w:val="normaltextrun"/>
          <w:rFonts w:ascii="Calibri Light" w:hAnsi="Calibri Light" w:cs="Calibri Light"/>
          <w:color w:val="2F5496"/>
          <w:sz w:val="28"/>
          <w:szCs w:val="28"/>
          <w:shd w:val="clear" w:color="auto" w:fill="FFFFFF"/>
        </w:rPr>
        <w:t xml:space="preserve"> </w:t>
      </w:r>
      <w:r w:rsidR="00C72432">
        <w:rPr>
          <w:rStyle w:val="normaltextrun"/>
          <w:rFonts w:ascii="Calibri Light" w:hAnsi="Calibri Light" w:cs="Calibri Light"/>
          <w:color w:val="2F5496"/>
          <w:sz w:val="28"/>
          <w:szCs w:val="28"/>
          <w:shd w:val="clear" w:color="auto" w:fill="FFFFFF"/>
        </w:rPr>
        <w:t>E</w:t>
      </w:r>
      <w:r w:rsidR="00550408" w:rsidRPr="00F30B2B">
        <w:rPr>
          <w:rStyle w:val="normaltextrun"/>
          <w:rFonts w:ascii="Calibri Light" w:hAnsi="Calibri Light" w:cs="Calibri Light"/>
          <w:color w:val="2F5496"/>
          <w:sz w:val="28"/>
          <w:szCs w:val="28"/>
          <w:shd w:val="clear" w:color="auto" w:fill="FFFFFF"/>
        </w:rPr>
        <w:t xml:space="preserve">nforcer </w:t>
      </w:r>
      <w:r w:rsidR="001C5A3B" w:rsidRPr="00F30B2B">
        <w:rPr>
          <w:rStyle w:val="normaltextrun"/>
          <w:rFonts w:ascii="Calibri Light" w:hAnsi="Calibri Light" w:cs="Calibri Light"/>
          <w:color w:val="2F5496"/>
          <w:sz w:val="28"/>
          <w:szCs w:val="28"/>
          <w:shd w:val="clear" w:color="auto" w:fill="FFFFFF"/>
        </w:rPr>
        <w:t>group</w:t>
      </w:r>
      <w:r w:rsidR="004326E1" w:rsidRPr="00F30B2B">
        <w:rPr>
          <w:rStyle w:val="normaltextrun"/>
          <w:rFonts w:ascii="Calibri Light" w:hAnsi="Calibri Light" w:cs="Calibri Light"/>
          <w:color w:val="2F5496"/>
          <w:sz w:val="28"/>
          <w:szCs w:val="28"/>
          <w:shd w:val="clear" w:color="auto" w:fill="FFFFFF"/>
        </w:rPr>
        <w:t xml:space="preserve"> </w:t>
      </w:r>
      <w:r w:rsidR="00716BB0" w:rsidRPr="00F30B2B">
        <w:rPr>
          <w:rStyle w:val="normaltextrun"/>
          <w:rFonts w:ascii="Calibri Light" w:hAnsi="Calibri Light" w:cs="Calibri Light"/>
          <w:color w:val="2F5496"/>
          <w:sz w:val="28"/>
          <w:szCs w:val="28"/>
          <w:shd w:val="clear" w:color="auto" w:fill="FFFFFF"/>
        </w:rPr>
        <w:t>Setting.</w:t>
      </w:r>
      <w:bookmarkEnd w:id="8"/>
    </w:p>
    <w:p w14:paraId="6C7C2C27" w14:textId="77777777" w:rsidR="00A02D0E" w:rsidRDefault="00A02D0E" w:rsidP="00A02D0E">
      <w:pPr>
        <w:pStyle w:val="paragraph"/>
        <w:spacing w:after="0"/>
        <w:textAlignment w:val="baseline"/>
        <w:rPr>
          <w:rFonts w:asciiTheme="minorHAnsi" w:eastAsiaTheme="minorHAnsi" w:hAnsiTheme="minorHAnsi" w:cstheme="minorBidi"/>
          <w:kern w:val="2"/>
          <w:sz w:val="22"/>
          <w:szCs w:val="22"/>
          <w:lang w:eastAsia="en-US"/>
          <w14:ligatures w14:val="standardContextual"/>
        </w:rPr>
      </w:pPr>
      <w:r w:rsidRPr="00675836">
        <w:rPr>
          <w:rFonts w:asciiTheme="minorHAnsi" w:eastAsiaTheme="minorHAnsi" w:hAnsiTheme="minorHAnsi" w:cstheme="minorBidi"/>
          <w:kern w:val="2"/>
          <w:sz w:val="22"/>
          <w:szCs w:val="22"/>
          <w:lang w:eastAsia="en-US"/>
          <w14:ligatures w14:val="standardContextual"/>
        </w:rPr>
        <w:t>The Kube</w:t>
      </w:r>
      <w:r>
        <w:rPr>
          <w:rFonts w:asciiTheme="minorHAnsi" w:eastAsiaTheme="minorHAnsi" w:hAnsiTheme="minorHAnsi" w:cstheme="minorBidi"/>
          <w:kern w:val="2"/>
          <w:sz w:val="22"/>
          <w:szCs w:val="22"/>
          <w:lang w:eastAsia="en-US"/>
          <w14:ligatures w14:val="standardContextual"/>
        </w:rPr>
        <w:t xml:space="preserve"> </w:t>
      </w:r>
      <w:r w:rsidRPr="00675836">
        <w:rPr>
          <w:rFonts w:asciiTheme="minorHAnsi" w:eastAsiaTheme="minorHAnsi" w:hAnsiTheme="minorHAnsi" w:cstheme="minorBidi"/>
          <w:kern w:val="2"/>
          <w:sz w:val="22"/>
          <w:szCs w:val="22"/>
          <w:lang w:eastAsia="en-US"/>
          <w14:ligatures w14:val="standardContextual"/>
        </w:rPr>
        <w:t>Enforcer uses native Kubernetes functionality to perform its functions, one Kube</w:t>
      </w:r>
      <w:r>
        <w:rPr>
          <w:rFonts w:asciiTheme="minorHAnsi" w:eastAsiaTheme="minorHAnsi" w:hAnsiTheme="minorHAnsi" w:cstheme="minorBidi"/>
          <w:kern w:val="2"/>
          <w:sz w:val="22"/>
          <w:szCs w:val="22"/>
          <w:lang w:eastAsia="en-US"/>
          <w14:ligatures w14:val="standardContextual"/>
        </w:rPr>
        <w:t xml:space="preserve"> </w:t>
      </w:r>
      <w:r w:rsidRPr="00675836">
        <w:rPr>
          <w:rFonts w:asciiTheme="minorHAnsi" w:eastAsiaTheme="minorHAnsi" w:hAnsiTheme="minorHAnsi" w:cstheme="minorBidi"/>
          <w:kern w:val="2"/>
          <w:sz w:val="22"/>
          <w:szCs w:val="22"/>
          <w:lang w:eastAsia="en-US"/>
          <w14:ligatures w14:val="standardContextual"/>
        </w:rPr>
        <w:t>Enforcer can be deployed on each Kubernetes cluster.</w:t>
      </w:r>
    </w:p>
    <w:p w14:paraId="79A5E746" w14:textId="60C3799E" w:rsidR="00191607" w:rsidRPr="00A25BA6" w:rsidRDefault="00A25BA6">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A25BA6">
        <w:rPr>
          <w:rFonts w:asciiTheme="minorHAnsi" w:eastAsiaTheme="minorHAnsi" w:hAnsiTheme="minorHAnsi" w:cstheme="minorBidi"/>
          <w:kern w:val="2"/>
          <w:sz w:val="22"/>
          <w:szCs w:val="22"/>
          <w:lang w:eastAsia="en-US"/>
          <w14:ligatures w14:val="standardContextual"/>
        </w:rPr>
        <w:t xml:space="preserve">Figure 2: The AKS cluster </w:t>
      </w:r>
      <w:r w:rsidR="00A02D0E">
        <w:rPr>
          <w:rFonts w:asciiTheme="minorHAnsi" w:eastAsiaTheme="minorHAnsi" w:hAnsiTheme="minorHAnsi" w:cstheme="minorBidi"/>
          <w:kern w:val="2"/>
          <w:sz w:val="22"/>
          <w:szCs w:val="22"/>
          <w:lang w:eastAsia="en-US"/>
          <w14:ligatures w14:val="standardContextual"/>
        </w:rPr>
        <w:t>Kube</w:t>
      </w:r>
      <w:r w:rsidRPr="00A25BA6">
        <w:rPr>
          <w:rFonts w:asciiTheme="minorHAnsi" w:eastAsiaTheme="minorHAnsi" w:hAnsiTheme="minorHAnsi" w:cstheme="minorBidi"/>
          <w:kern w:val="2"/>
          <w:sz w:val="22"/>
          <w:szCs w:val="22"/>
          <w:lang w:eastAsia="en-US"/>
          <w14:ligatures w14:val="standardContextual"/>
        </w:rPr>
        <w:t xml:space="preserve"> Enforcer group</w:t>
      </w:r>
      <w:r w:rsidR="00915D69">
        <w:rPr>
          <w:rFonts w:asciiTheme="minorHAnsi" w:eastAsiaTheme="minorHAnsi" w:hAnsiTheme="minorHAnsi" w:cstheme="minorBidi"/>
          <w:kern w:val="2"/>
          <w:sz w:val="22"/>
          <w:szCs w:val="22"/>
          <w:lang w:eastAsia="en-US"/>
          <w14:ligatures w14:val="standardContextual"/>
        </w:rPr>
        <w:t xml:space="preserve"> </w:t>
      </w:r>
      <w:r w:rsidR="00915D69" w:rsidRPr="004F7261">
        <w:rPr>
          <w:rFonts w:asciiTheme="minorHAnsi" w:eastAsiaTheme="minorHAnsi" w:hAnsiTheme="minorHAnsi" w:cstheme="minorBidi"/>
          <w:kern w:val="2"/>
          <w:sz w:val="22"/>
          <w:szCs w:val="22"/>
          <w:lang w:eastAsia="en-US"/>
          <w14:ligatures w14:val="standardContextual"/>
        </w:rPr>
        <w:t xml:space="preserve">(Navigating to </w:t>
      </w:r>
      <w:r w:rsidR="008943A5">
        <w:rPr>
          <w:rFonts w:asciiTheme="minorHAnsi" w:eastAsiaTheme="minorHAnsi" w:hAnsiTheme="minorHAnsi" w:cstheme="minorBidi"/>
          <w:kern w:val="2"/>
          <w:sz w:val="22"/>
          <w:szCs w:val="22"/>
          <w:lang w:eastAsia="en-US"/>
          <w14:ligatures w14:val="standardContextual"/>
        </w:rPr>
        <w:t>Aqua</w:t>
      </w:r>
      <w:r w:rsidR="004F7261" w:rsidRPr="004F7261">
        <w:rPr>
          <w:rFonts w:asciiTheme="minorHAnsi" w:eastAsiaTheme="minorHAnsi" w:hAnsiTheme="minorHAnsi" w:cstheme="minorBidi"/>
          <w:kern w:val="2"/>
          <w:sz w:val="22"/>
          <w:szCs w:val="22"/>
          <w:lang w:eastAsia="en-US"/>
          <w14:ligatures w14:val="standardContextual"/>
        </w:rPr>
        <w:t xml:space="preserve"> Enforcer group</w:t>
      </w:r>
      <w:r w:rsidR="00915D69" w:rsidRPr="004F7261">
        <w:rPr>
          <w:rFonts w:asciiTheme="minorHAnsi" w:eastAsiaTheme="minorHAnsi" w:hAnsiTheme="minorHAnsi" w:cstheme="minorBidi"/>
          <w:kern w:val="2"/>
          <w:sz w:val="22"/>
          <w:szCs w:val="22"/>
          <w:lang w:eastAsia="en-US"/>
          <w14:ligatures w14:val="standardContextual"/>
        </w:rPr>
        <w:t>)</w:t>
      </w:r>
    </w:p>
    <w:p w14:paraId="6F758D4A" w14:textId="77777777" w:rsidR="00A25BA6" w:rsidRPr="00032911" w:rsidRDefault="00A25BA6" w:rsidP="00A25BA6">
      <w:pPr>
        <w:pStyle w:val="paragraph"/>
        <w:spacing w:before="0" w:beforeAutospacing="0" w:after="0" w:afterAutospacing="0"/>
        <w:textAlignment w:val="baseline"/>
      </w:pPr>
    </w:p>
    <w:p w14:paraId="1FB66708" w14:textId="2B988A17" w:rsidR="00795226" w:rsidRDefault="00E637C6">
      <w:r w:rsidRPr="00FE598D">
        <w:rPr>
          <w:noProof/>
        </w:rPr>
        <w:drawing>
          <wp:inline distT="0" distB="0" distL="0" distR="0" wp14:anchorId="15F65BFD" wp14:editId="54C2ED19">
            <wp:extent cx="5731510" cy="2280920"/>
            <wp:effectExtent l="19050" t="19050" r="21590" b="24130"/>
            <wp:docPr id="968696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96787" name="Picture 1" descr="A screenshot of a computer&#10;&#10;Description automatically generated"/>
                    <pic:cNvPicPr/>
                  </pic:nvPicPr>
                  <pic:blipFill>
                    <a:blip r:embed="rId15"/>
                    <a:stretch>
                      <a:fillRect/>
                    </a:stretch>
                  </pic:blipFill>
                  <pic:spPr>
                    <a:xfrm>
                      <a:off x="0" y="0"/>
                      <a:ext cx="5731510" cy="2280920"/>
                    </a:xfrm>
                    <a:prstGeom prst="rect">
                      <a:avLst/>
                    </a:prstGeom>
                    <a:ln>
                      <a:solidFill>
                        <a:schemeClr val="tx1"/>
                      </a:solidFill>
                    </a:ln>
                  </pic:spPr>
                </pic:pic>
              </a:graphicData>
            </a:graphic>
          </wp:inline>
        </w:drawing>
      </w:r>
    </w:p>
    <w:p w14:paraId="72DBC1D0" w14:textId="77777777" w:rsidR="00E92650" w:rsidRDefault="00E92650" w:rsidP="009150B4">
      <w:pPr>
        <w:spacing w:after="0"/>
        <w:rPr>
          <w:b/>
          <w:bCs/>
        </w:rPr>
      </w:pPr>
    </w:p>
    <w:p w14:paraId="145EE868" w14:textId="08A3114F" w:rsidR="00771E2D" w:rsidRDefault="00BB14DD" w:rsidP="009150B4">
      <w:pPr>
        <w:spacing w:after="0"/>
        <w:rPr>
          <w:b/>
          <w:bCs/>
        </w:rPr>
      </w:pPr>
      <w:r>
        <w:rPr>
          <w:b/>
          <w:bCs/>
        </w:rPr>
        <w:t>Aqua</w:t>
      </w:r>
      <w:r w:rsidR="00771E2D" w:rsidRPr="00F07819">
        <w:rPr>
          <w:b/>
          <w:bCs/>
        </w:rPr>
        <w:t xml:space="preserve"> Enforcer</w:t>
      </w:r>
      <w:r w:rsidR="00AB3ABA">
        <w:rPr>
          <w:b/>
          <w:bCs/>
        </w:rPr>
        <w:t xml:space="preserve"> group</w:t>
      </w:r>
      <w:r w:rsidR="00660BF9">
        <w:rPr>
          <w:b/>
          <w:bCs/>
        </w:rPr>
        <w:t xml:space="preserve"> setting</w:t>
      </w:r>
      <w:r w:rsidR="0009460B">
        <w:rPr>
          <w:b/>
          <w:bCs/>
        </w:rPr>
        <w:t xml:space="preserve"> of the </w:t>
      </w:r>
      <w:r w:rsidR="003F541E">
        <w:rPr>
          <w:b/>
          <w:bCs/>
        </w:rPr>
        <w:t>AKS cluster</w:t>
      </w:r>
      <w:r w:rsidR="00771E2D" w:rsidRPr="00F07819">
        <w:rPr>
          <w:b/>
          <w:bCs/>
        </w:rPr>
        <w:t>:</w:t>
      </w:r>
      <w:r w:rsidR="00A339B9" w:rsidRPr="00F07819">
        <w:rPr>
          <w:b/>
          <w:bCs/>
        </w:rPr>
        <w:t xml:space="preserve"> </w:t>
      </w:r>
    </w:p>
    <w:p w14:paraId="64EE86BD" w14:textId="2C508908" w:rsidR="0048275E" w:rsidRPr="00E62A86" w:rsidRDefault="00E515ED" w:rsidP="00E62A86">
      <w:pPr>
        <w:pStyle w:val="paragraph"/>
        <w:spacing w:before="0" w:beforeAutospacing="0" w:after="0"/>
        <w:textAlignment w:val="baseline"/>
        <w:rPr>
          <w:rFonts w:asciiTheme="minorHAnsi" w:eastAsiaTheme="minorHAnsi" w:hAnsiTheme="minorHAnsi" w:cstheme="minorBidi"/>
          <w:kern w:val="2"/>
          <w:sz w:val="22"/>
          <w:szCs w:val="22"/>
          <w:lang w:eastAsia="en-US"/>
          <w14:ligatures w14:val="standardContextual"/>
        </w:rPr>
      </w:pPr>
      <w:r w:rsidRPr="00843EE3">
        <w:rPr>
          <w:rFonts w:asciiTheme="minorHAnsi" w:eastAsiaTheme="minorHAnsi" w:hAnsiTheme="minorHAnsi" w:cstheme="minorBidi"/>
          <w:noProof/>
          <w:kern w:val="2"/>
          <w:sz w:val="22"/>
          <w:szCs w:val="22"/>
          <w:lang w:eastAsia="en-US"/>
          <w14:ligatures w14:val="standardContextual"/>
        </w:rPr>
        <w:drawing>
          <wp:inline distT="0" distB="0" distL="0" distR="0" wp14:anchorId="39442E2A" wp14:editId="7B59D791">
            <wp:extent cx="5731510" cy="1972310"/>
            <wp:effectExtent l="19050" t="19050" r="21590" b="27940"/>
            <wp:docPr id="165620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04456" name="Picture 1" descr="A screenshot of a computer&#10;&#10;Description automatically generated"/>
                    <pic:cNvPicPr/>
                  </pic:nvPicPr>
                  <pic:blipFill>
                    <a:blip r:embed="rId16"/>
                    <a:stretch>
                      <a:fillRect/>
                    </a:stretch>
                  </pic:blipFill>
                  <pic:spPr>
                    <a:xfrm>
                      <a:off x="0" y="0"/>
                      <a:ext cx="5731510" cy="1972310"/>
                    </a:xfrm>
                    <a:prstGeom prst="rect">
                      <a:avLst/>
                    </a:prstGeom>
                    <a:ln>
                      <a:solidFill>
                        <a:schemeClr val="tx1"/>
                      </a:solidFill>
                    </a:ln>
                  </pic:spPr>
                </pic:pic>
              </a:graphicData>
            </a:graphic>
          </wp:inline>
        </w:drawing>
      </w:r>
    </w:p>
    <w:p w14:paraId="0AB6F37B" w14:textId="7FFAA096" w:rsidR="00675836" w:rsidRDefault="00675836" w:rsidP="00675836">
      <w:pPr>
        <w:pStyle w:val="paragraph"/>
        <w:spacing w:before="0" w:beforeAutospacing="0" w:after="0" w:afterAutospacing="0"/>
        <w:textAlignment w:val="baseline"/>
        <w:rPr>
          <w:rFonts w:asciiTheme="minorHAnsi" w:eastAsiaTheme="minorHAnsi" w:hAnsiTheme="minorHAnsi" w:cstheme="minorBidi"/>
          <w:b/>
          <w:bCs/>
          <w:kern w:val="2"/>
          <w:sz w:val="22"/>
          <w:szCs w:val="22"/>
          <w:lang w:eastAsia="en-US"/>
          <w14:ligatures w14:val="standardContextual"/>
        </w:rPr>
      </w:pPr>
      <w:r w:rsidRPr="00B51A8F">
        <w:rPr>
          <w:rFonts w:asciiTheme="minorHAnsi" w:eastAsiaTheme="minorHAnsi" w:hAnsiTheme="minorHAnsi" w:cstheme="minorBidi"/>
          <w:b/>
          <w:bCs/>
          <w:kern w:val="2"/>
          <w:sz w:val="22"/>
          <w:szCs w:val="22"/>
          <w:lang w:eastAsia="en-US"/>
          <w14:ligatures w14:val="standardContextual"/>
        </w:rPr>
        <w:t>The ‘</w:t>
      </w:r>
      <w:r w:rsidR="003B1128">
        <w:rPr>
          <w:rFonts w:asciiTheme="minorHAnsi" w:eastAsiaTheme="minorHAnsi" w:hAnsiTheme="minorHAnsi" w:cstheme="minorBidi"/>
          <w:b/>
          <w:bCs/>
          <w:kern w:val="2"/>
          <w:sz w:val="22"/>
          <w:szCs w:val="22"/>
          <w:lang w:eastAsia="en-US"/>
          <w14:ligatures w14:val="standardContextual"/>
        </w:rPr>
        <w:t>Enforcement mode</w:t>
      </w:r>
      <w:r w:rsidRPr="00B51A8F">
        <w:rPr>
          <w:rFonts w:asciiTheme="minorHAnsi" w:eastAsiaTheme="minorHAnsi" w:hAnsiTheme="minorHAnsi" w:cstheme="minorBidi"/>
          <w:b/>
          <w:bCs/>
          <w:kern w:val="2"/>
          <w:sz w:val="22"/>
          <w:szCs w:val="22"/>
          <w:lang w:eastAsia="en-US"/>
          <w14:ligatures w14:val="standardContextual"/>
        </w:rPr>
        <w:t>’ setting must be “</w:t>
      </w:r>
      <w:proofErr w:type="gramStart"/>
      <w:r w:rsidR="00462D26">
        <w:rPr>
          <w:rFonts w:asciiTheme="minorHAnsi" w:eastAsiaTheme="minorHAnsi" w:hAnsiTheme="minorHAnsi" w:cstheme="minorBidi"/>
          <w:b/>
          <w:bCs/>
          <w:kern w:val="2"/>
          <w:sz w:val="22"/>
          <w:szCs w:val="22"/>
          <w:lang w:eastAsia="en-US"/>
          <w14:ligatures w14:val="standardContextual"/>
        </w:rPr>
        <w:t>Enforce</w:t>
      </w:r>
      <w:proofErr w:type="gramEnd"/>
      <w:r w:rsidRPr="00B51A8F">
        <w:rPr>
          <w:rFonts w:asciiTheme="minorHAnsi" w:eastAsiaTheme="minorHAnsi" w:hAnsiTheme="minorHAnsi" w:cstheme="minorBidi"/>
          <w:b/>
          <w:bCs/>
          <w:kern w:val="2"/>
          <w:sz w:val="22"/>
          <w:szCs w:val="22"/>
          <w:lang w:eastAsia="en-US"/>
          <w14:ligatures w14:val="standardContextual"/>
        </w:rPr>
        <w:t>” if not already.</w:t>
      </w:r>
    </w:p>
    <w:p w14:paraId="713554AD" w14:textId="77777777" w:rsidR="00E92650" w:rsidRPr="00E62A86" w:rsidRDefault="00E92650" w:rsidP="00675836">
      <w:pPr>
        <w:pStyle w:val="paragraph"/>
        <w:spacing w:before="0" w:beforeAutospacing="0" w:after="0" w:afterAutospacing="0"/>
        <w:textAlignment w:val="baseline"/>
        <w:rPr>
          <w:rFonts w:asciiTheme="minorHAnsi" w:eastAsiaTheme="minorHAnsi" w:hAnsiTheme="minorHAnsi" w:cstheme="minorBidi"/>
          <w:b/>
          <w:bCs/>
          <w:kern w:val="2"/>
          <w:sz w:val="22"/>
          <w:szCs w:val="22"/>
          <w:lang w:eastAsia="en-US"/>
          <w14:ligatures w14:val="standardContextual"/>
        </w:rPr>
      </w:pPr>
    </w:p>
    <w:p w14:paraId="2BEA8B67" w14:textId="3B9E8216" w:rsidR="002C5A60" w:rsidRPr="003A43AF" w:rsidRDefault="006616FC" w:rsidP="00E62A86">
      <w:pPr>
        <w:pStyle w:val="paragraph"/>
        <w:tabs>
          <w:tab w:val="left" w:pos="5104"/>
        </w:tabs>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3A43AF">
        <w:rPr>
          <w:rFonts w:asciiTheme="minorHAnsi" w:eastAsiaTheme="minorHAnsi" w:hAnsiTheme="minorHAnsi" w:cstheme="minorBidi"/>
          <w:kern w:val="2"/>
          <w:sz w:val="22"/>
          <w:szCs w:val="22"/>
          <w:lang w:eastAsia="en-US"/>
          <w14:ligatures w14:val="standardContextual"/>
        </w:rPr>
        <w:t xml:space="preserve">Figure 3: The AKS cluster </w:t>
      </w:r>
      <w:r w:rsidR="00EF592E">
        <w:rPr>
          <w:rFonts w:asciiTheme="minorHAnsi" w:eastAsiaTheme="minorHAnsi" w:hAnsiTheme="minorHAnsi" w:cstheme="minorBidi"/>
          <w:kern w:val="2"/>
          <w:sz w:val="22"/>
          <w:szCs w:val="22"/>
          <w:lang w:eastAsia="en-US"/>
          <w14:ligatures w14:val="standardContextual"/>
        </w:rPr>
        <w:t>Kube</w:t>
      </w:r>
      <w:r w:rsidRPr="003A43AF">
        <w:rPr>
          <w:rFonts w:asciiTheme="minorHAnsi" w:eastAsiaTheme="minorHAnsi" w:hAnsiTheme="minorHAnsi" w:cstheme="minorBidi"/>
          <w:kern w:val="2"/>
          <w:sz w:val="22"/>
          <w:szCs w:val="22"/>
          <w:lang w:eastAsia="en-US"/>
          <w14:ligatures w14:val="standardContextual"/>
        </w:rPr>
        <w:t xml:space="preserve"> Enforcer group setting</w:t>
      </w:r>
      <w:r w:rsidR="00393EB4">
        <w:rPr>
          <w:rFonts w:asciiTheme="minorHAnsi" w:eastAsiaTheme="minorHAnsi" w:hAnsiTheme="minorHAnsi" w:cstheme="minorBidi"/>
          <w:kern w:val="2"/>
          <w:sz w:val="22"/>
          <w:szCs w:val="22"/>
          <w:lang w:eastAsia="en-US"/>
          <w14:ligatures w14:val="standardContextual"/>
        </w:rPr>
        <w:tab/>
      </w:r>
    </w:p>
    <w:p w14:paraId="77D6D9B9" w14:textId="61A01966" w:rsidR="00B51A8F" w:rsidRDefault="00E62A86" w:rsidP="00EF0F04">
      <w:r>
        <w:rPr>
          <w:noProof/>
        </w:rPr>
        <w:drawing>
          <wp:inline distT="0" distB="0" distL="0" distR="0" wp14:anchorId="55FB40BC" wp14:editId="76348EF6">
            <wp:extent cx="5731510" cy="1965325"/>
            <wp:effectExtent l="19050" t="19050" r="21590" b="15875"/>
            <wp:docPr id="1672737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958" name="Picture 1" descr="A screenshot of a computer&#10;&#10;Description automatically generated"/>
                    <pic:cNvPicPr/>
                  </pic:nvPicPr>
                  <pic:blipFill>
                    <a:blip r:embed="rId17"/>
                    <a:stretch>
                      <a:fillRect/>
                    </a:stretch>
                  </pic:blipFill>
                  <pic:spPr>
                    <a:xfrm>
                      <a:off x="0" y="0"/>
                      <a:ext cx="5731510" cy="1965325"/>
                    </a:xfrm>
                    <a:prstGeom prst="rect">
                      <a:avLst/>
                    </a:prstGeom>
                    <a:ln>
                      <a:solidFill>
                        <a:schemeClr val="tx1"/>
                      </a:solidFill>
                    </a:ln>
                  </pic:spPr>
                </pic:pic>
              </a:graphicData>
            </a:graphic>
          </wp:inline>
        </w:drawing>
      </w:r>
    </w:p>
    <w:p w14:paraId="7602B19C" w14:textId="77777777" w:rsidR="00E0417D" w:rsidRDefault="00E0417D" w:rsidP="00C857D1">
      <w:pPr>
        <w:spacing w:after="0"/>
      </w:pPr>
    </w:p>
    <w:p w14:paraId="5928C099" w14:textId="683839D8" w:rsidR="003E5F66" w:rsidRPr="00F30B2B" w:rsidRDefault="003C2570" w:rsidP="00266E67">
      <w:pPr>
        <w:pStyle w:val="Heading1"/>
        <w:rPr>
          <w:rStyle w:val="normaltextrun"/>
          <w:rFonts w:ascii="Calibri Light" w:hAnsi="Calibri Light" w:cs="Calibri Light"/>
          <w:color w:val="2F5496"/>
          <w:sz w:val="28"/>
          <w:szCs w:val="28"/>
          <w:shd w:val="clear" w:color="auto" w:fill="FFFFFF"/>
        </w:rPr>
      </w:pPr>
      <w:bookmarkStart w:id="9" w:name="_Toc162625264"/>
      <w:r>
        <w:rPr>
          <w:rStyle w:val="normaltextrun"/>
          <w:rFonts w:ascii="Calibri Light" w:hAnsi="Calibri Light" w:cs="Calibri Light"/>
          <w:color w:val="2F5496"/>
          <w:sz w:val="28"/>
          <w:szCs w:val="28"/>
          <w:shd w:val="clear" w:color="auto" w:fill="FFFFFF"/>
        </w:rPr>
        <w:t>4</w:t>
      </w:r>
      <w:r w:rsidR="00266E67" w:rsidRPr="00F30B2B">
        <w:rPr>
          <w:rStyle w:val="normaltextrun"/>
          <w:rFonts w:ascii="Calibri Light" w:hAnsi="Calibri Light" w:cs="Calibri Light"/>
          <w:color w:val="2F5496"/>
          <w:sz w:val="28"/>
          <w:szCs w:val="28"/>
          <w:shd w:val="clear" w:color="auto" w:fill="FFFFFF"/>
        </w:rPr>
        <w:t>.</w:t>
      </w:r>
      <w:r w:rsidR="00EF0F04" w:rsidRPr="00F30B2B">
        <w:rPr>
          <w:rStyle w:val="normaltextrun"/>
          <w:rFonts w:ascii="Calibri Light" w:hAnsi="Calibri Light" w:cs="Calibri Light"/>
          <w:color w:val="2F5496"/>
          <w:sz w:val="28"/>
          <w:szCs w:val="28"/>
          <w:shd w:val="clear" w:color="auto" w:fill="FFFFFF"/>
        </w:rPr>
        <w:t>0</w:t>
      </w:r>
      <w:r w:rsidR="00266E67" w:rsidRPr="00F30B2B">
        <w:rPr>
          <w:rStyle w:val="normaltextrun"/>
          <w:rFonts w:ascii="Calibri Light" w:hAnsi="Calibri Light" w:cs="Calibri Light"/>
          <w:color w:val="2F5496"/>
          <w:sz w:val="28"/>
          <w:szCs w:val="28"/>
          <w:shd w:val="clear" w:color="auto" w:fill="FFFFFF"/>
        </w:rPr>
        <w:t xml:space="preserve"> </w:t>
      </w:r>
      <w:r w:rsidR="00462D26">
        <w:rPr>
          <w:rStyle w:val="normaltextrun"/>
          <w:rFonts w:ascii="Calibri Light" w:hAnsi="Calibri Light" w:cs="Calibri Light"/>
          <w:color w:val="2F5496"/>
          <w:sz w:val="28"/>
          <w:szCs w:val="28"/>
          <w:shd w:val="clear" w:color="auto" w:fill="FFFFFF"/>
        </w:rPr>
        <w:t>Runtime</w:t>
      </w:r>
      <w:r w:rsidR="003E5F66" w:rsidRPr="00F30B2B">
        <w:rPr>
          <w:rStyle w:val="normaltextrun"/>
          <w:rFonts w:ascii="Calibri Light" w:hAnsi="Calibri Light" w:cs="Calibri Light"/>
          <w:color w:val="2F5496"/>
          <w:sz w:val="28"/>
          <w:szCs w:val="28"/>
          <w:shd w:val="clear" w:color="auto" w:fill="FFFFFF"/>
        </w:rPr>
        <w:t xml:space="preserve"> </w:t>
      </w:r>
      <w:r w:rsidR="003C17D6" w:rsidRPr="00F30B2B">
        <w:rPr>
          <w:rStyle w:val="normaltextrun"/>
          <w:rFonts w:ascii="Calibri Light" w:hAnsi="Calibri Light" w:cs="Calibri Light"/>
          <w:color w:val="2F5496"/>
          <w:sz w:val="28"/>
          <w:szCs w:val="28"/>
          <w:shd w:val="clear" w:color="auto" w:fill="FFFFFF"/>
        </w:rPr>
        <w:t>Policy</w:t>
      </w:r>
      <w:r w:rsidR="002C419D">
        <w:rPr>
          <w:rStyle w:val="normaltextrun"/>
          <w:rFonts w:ascii="Calibri Light" w:hAnsi="Calibri Light" w:cs="Calibri Light"/>
          <w:color w:val="2F5496"/>
          <w:sz w:val="28"/>
          <w:szCs w:val="28"/>
          <w:shd w:val="clear" w:color="auto" w:fill="FFFFFF"/>
        </w:rPr>
        <w:t xml:space="preserve"> </w:t>
      </w:r>
      <w:r w:rsidR="00DD30D1" w:rsidRPr="00DD30D1">
        <w:rPr>
          <w:rStyle w:val="normaltextrun"/>
          <w:rFonts w:ascii="Calibri Light" w:hAnsi="Calibri Light" w:cs="Calibri Light"/>
          <w:color w:val="2F5496"/>
          <w:sz w:val="28"/>
          <w:szCs w:val="28"/>
          <w:shd w:val="clear" w:color="auto" w:fill="FFFFFF"/>
        </w:rPr>
        <w:t>with</w:t>
      </w:r>
      <w:r w:rsidR="003E79F7">
        <w:rPr>
          <w:rStyle w:val="normaltextrun"/>
          <w:rFonts w:ascii="Calibri Light" w:hAnsi="Calibri Light" w:cs="Calibri Light"/>
          <w:color w:val="2F5496"/>
          <w:sz w:val="28"/>
          <w:szCs w:val="28"/>
          <w:shd w:val="clear" w:color="auto" w:fill="FFFFFF"/>
        </w:rPr>
        <w:t xml:space="preserve"> </w:t>
      </w:r>
      <w:r w:rsidR="003E79F7" w:rsidRPr="003E79F7">
        <w:rPr>
          <w:rStyle w:val="normaltextrun"/>
          <w:rFonts w:ascii="Calibri Light" w:hAnsi="Calibri Light" w:cs="Calibri Light"/>
          <w:color w:val="2F5496"/>
          <w:sz w:val="28"/>
          <w:szCs w:val="28"/>
          <w:shd w:val="clear" w:color="auto" w:fill="FFFFFF"/>
        </w:rPr>
        <w:t xml:space="preserve">Block </w:t>
      </w:r>
      <w:r w:rsidR="006D5D04" w:rsidRPr="006D5D04">
        <w:rPr>
          <w:rStyle w:val="normaltextrun"/>
          <w:rFonts w:ascii="Calibri Light" w:hAnsi="Calibri Light" w:cs="Calibri Light"/>
          <w:color w:val="2F5496"/>
          <w:sz w:val="28"/>
          <w:szCs w:val="28"/>
          <w:shd w:val="clear" w:color="auto" w:fill="FFFFFF"/>
        </w:rPr>
        <w:t>Unregistered Images</w:t>
      </w:r>
      <w:r w:rsidR="00DD30D1" w:rsidRPr="00DD30D1">
        <w:rPr>
          <w:rStyle w:val="normaltextrun"/>
          <w:rFonts w:ascii="Calibri Light" w:hAnsi="Calibri Light" w:cs="Calibri Light"/>
          <w:color w:val="2F5496"/>
          <w:sz w:val="28"/>
          <w:szCs w:val="28"/>
          <w:shd w:val="clear" w:color="auto" w:fill="FFFFFF"/>
        </w:rPr>
        <w:t xml:space="preserve"> control</w:t>
      </w:r>
      <w:bookmarkEnd w:id="9"/>
    </w:p>
    <w:p w14:paraId="08C09AF2" w14:textId="77777777" w:rsidR="001C3BB2" w:rsidRPr="007B2D67" w:rsidRDefault="001C3BB2" w:rsidP="001C3BB2">
      <w:pPr>
        <w:spacing w:after="0"/>
        <w:rPr>
          <w:sz w:val="16"/>
          <w:szCs w:val="16"/>
        </w:rPr>
      </w:pPr>
    </w:p>
    <w:p w14:paraId="07FE5C01" w14:textId="6095382A" w:rsidR="00B51A8F" w:rsidRDefault="00AB7E77" w:rsidP="001C3BB2">
      <w:pPr>
        <w:spacing w:after="0"/>
      </w:pPr>
      <w:r>
        <w:t>Below steps</w:t>
      </w:r>
      <w:r w:rsidR="00354B06">
        <w:t xml:space="preserve"> need</w:t>
      </w:r>
      <w:r w:rsidR="001A20F6">
        <w:t>s</w:t>
      </w:r>
      <w:r w:rsidR="00354B06">
        <w:t xml:space="preserve"> to</w:t>
      </w:r>
      <w:r w:rsidR="001A20F6">
        <w:t xml:space="preserve"> be</w:t>
      </w:r>
      <w:r>
        <w:t xml:space="preserve"> </w:t>
      </w:r>
      <w:r w:rsidR="001A20F6">
        <w:t>performed</w:t>
      </w:r>
      <w:r>
        <w:t xml:space="preserve"> to configure </w:t>
      </w:r>
      <w:r w:rsidR="00290ABD">
        <w:t>Run</w:t>
      </w:r>
      <w:r w:rsidR="00C518BD">
        <w:t>time</w:t>
      </w:r>
      <w:r w:rsidR="00354B06">
        <w:t xml:space="preserve"> policy</w:t>
      </w:r>
      <w:r w:rsidR="00C518BD">
        <w:t xml:space="preserve"> with </w:t>
      </w:r>
      <w:r w:rsidR="003B78EF" w:rsidRPr="0045478C">
        <w:t>Block Unregistered Images</w:t>
      </w:r>
      <w:r w:rsidR="003E79F7">
        <w:t xml:space="preserve"> con</w:t>
      </w:r>
      <w:r w:rsidR="0028463C">
        <w:t>trol</w:t>
      </w:r>
      <w:r w:rsidR="00354B06">
        <w:t>.</w:t>
      </w:r>
    </w:p>
    <w:p w14:paraId="18267867" w14:textId="77777777" w:rsidR="00354B06" w:rsidRPr="007B2D67" w:rsidRDefault="00354B06" w:rsidP="001C3BB2">
      <w:pPr>
        <w:spacing w:after="0"/>
        <w:rPr>
          <w:sz w:val="16"/>
          <w:szCs w:val="16"/>
        </w:rPr>
      </w:pPr>
    </w:p>
    <w:p w14:paraId="50940384" w14:textId="783E5652" w:rsidR="00180922" w:rsidRPr="00C3212E" w:rsidRDefault="00AA742F" w:rsidP="00180922">
      <w:pPr>
        <w:shd w:val="clear" w:color="auto" w:fill="FFFFFF"/>
        <w:spacing w:after="0"/>
        <w:jc w:val="both"/>
        <w:rPr>
          <w:b/>
          <w:bCs/>
        </w:rPr>
      </w:pPr>
      <w:r w:rsidRPr="00C3212E">
        <w:rPr>
          <w:b/>
          <w:bCs/>
        </w:rPr>
        <w:t xml:space="preserve">Controls: </w:t>
      </w:r>
    </w:p>
    <w:p w14:paraId="6AA09813" w14:textId="668E24A7" w:rsidR="00252D75" w:rsidRDefault="00180922" w:rsidP="005A09BE">
      <w:pPr>
        <w:spacing w:after="0"/>
        <w:jc w:val="both"/>
      </w:pPr>
      <w:r w:rsidRPr="00180922">
        <w:t xml:space="preserve">  </w:t>
      </w:r>
      <w:r w:rsidR="003B78EF" w:rsidRPr="0045478C">
        <w:t>Block Unregistered Images</w:t>
      </w:r>
      <w:r w:rsidR="00A25EAF">
        <w:t>:</w:t>
      </w:r>
      <w:r w:rsidRPr="00180922">
        <w:t xml:space="preserve"> </w:t>
      </w:r>
      <w:r w:rsidR="00100164" w:rsidRPr="00100164">
        <w:t xml:space="preserve">Prevents the container from running if the image is not registered in </w:t>
      </w:r>
      <w:proofErr w:type="gramStart"/>
      <w:r w:rsidR="00100164" w:rsidRPr="00100164">
        <w:t>Aqua</w:t>
      </w:r>
      <w:proofErr w:type="gramEnd"/>
    </w:p>
    <w:p w14:paraId="6D9405FB" w14:textId="77777777" w:rsidR="00C857D1" w:rsidRDefault="00C857D1" w:rsidP="00180922">
      <w:pPr>
        <w:spacing w:after="0"/>
        <w:jc w:val="both"/>
      </w:pPr>
    </w:p>
    <w:p w14:paraId="4C35B44D" w14:textId="5989784A" w:rsidR="001267D5" w:rsidRDefault="0056561E" w:rsidP="00180922">
      <w:pPr>
        <w:spacing w:after="0"/>
        <w:jc w:val="both"/>
      </w:pPr>
      <w:r w:rsidRPr="0056561E">
        <w:t xml:space="preserve">Figure 4: </w:t>
      </w:r>
      <w:r w:rsidR="00C53455">
        <w:t>Runtime</w:t>
      </w:r>
      <w:r w:rsidRPr="0056561E">
        <w:t xml:space="preserve"> policy</w:t>
      </w:r>
      <w:r w:rsidR="009C49F1">
        <w:t xml:space="preserve"> </w:t>
      </w:r>
      <w:r w:rsidR="004F7261" w:rsidRPr="004F7261">
        <w:t xml:space="preserve">(Navigating to </w:t>
      </w:r>
      <w:r w:rsidR="004F7261">
        <w:t>create policy)</w:t>
      </w:r>
    </w:p>
    <w:p w14:paraId="3B4AA3F9" w14:textId="77777777" w:rsidR="00821374" w:rsidRPr="006E7CF2" w:rsidRDefault="00821374" w:rsidP="00180922">
      <w:pPr>
        <w:spacing w:after="0"/>
        <w:jc w:val="both"/>
        <w:rPr>
          <w:sz w:val="16"/>
          <w:szCs w:val="16"/>
        </w:rPr>
      </w:pPr>
    </w:p>
    <w:p w14:paraId="60D831AB" w14:textId="07FA8D9E" w:rsidR="006E47F9" w:rsidRPr="007B2D67" w:rsidRDefault="00477DC5" w:rsidP="00180922">
      <w:pPr>
        <w:spacing w:after="0"/>
        <w:jc w:val="both"/>
        <w:rPr>
          <w:sz w:val="16"/>
          <w:szCs w:val="16"/>
        </w:rPr>
      </w:pPr>
      <w:r w:rsidRPr="00477DC5">
        <w:rPr>
          <w:noProof/>
          <w:sz w:val="16"/>
          <w:szCs w:val="16"/>
        </w:rPr>
        <w:drawing>
          <wp:inline distT="0" distB="0" distL="0" distR="0" wp14:anchorId="321794B5" wp14:editId="1D1EB48C">
            <wp:extent cx="5731510" cy="1678305"/>
            <wp:effectExtent l="19050" t="19050" r="21590" b="17145"/>
            <wp:docPr id="1655164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4513" name="Picture 1" descr="A screenshot of a computer&#10;&#10;Description automatically generated"/>
                    <pic:cNvPicPr/>
                  </pic:nvPicPr>
                  <pic:blipFill>
                    <a:blip r:embed="rId18"/>
                    <a:stretch>
                      <a:fillRect/>
                    </a:stretch>
                  </pic:blipFill>
                  <pic:spPr>
                    <a:xfrm>
                      <a:off x="0" y="0"/>
                      <a:ext cx="5731510" cy="1678305"/>
                    </a:xfrm>
                    <a:prstGeom prst="rect">
                      <a:avLst/>
                    </a:prstGeom>
                    <a:ln>
                      <a:solidFill>
                        <a:schemeClr val="tx1"/>
                      </a:solidFill>
                    </a:ln>
                  </pic:spPr>
                </pic:pic>
              </a:graphicData>
            </a:graphic>
          </wp:inline>
        </w:drawing>
      </w:r>
    </w:p>
    <w:p w14:paraId="2C70FB13" w14:textId="46E9C560" w:rsidR="00F25B6D" w:rsidRDefault="00F25B6D" w:rsidP="00EF01DC">
      <w:pPr>
        <w:spacing w:after="0"/>
        <w:rPr>
          <w:rStyle w:val="normaltextrun"/>
        </w:rPr>
      </w:pPr>
    </w:p>
    <w:p w14:paraId="62BAADDB" w14:textId="42A11A8C" w:rsidR="00F25B6D" w:rsidRDefault="00817822" w:rsidP="00B06B65">
      <w:pPr>
        <w:rPr>
          <w:rStyle w:val="normaltextrun"/>
        </w:rPr>
      </w:pPr>
      <w:r w:rsidRPr="00817822">
        <w:rPr>
          <w:rStyle w:val="normaltextrun"/>
          <w:noProof/>
        </w:rPr>
        <w:drawing>
          <wp:inline distT="0" distB="0" distL="0" distR="0" wp14:anchorId="39844713" wp14:editId="1CB09261">
            <wp:extent cx="5531134" cy="4426177"/>
            <wp:effectExtent l="19050" t="19050" r="12700" b="12700"/>
            <wp:docPr id="5236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603" name=""/>
                    <pic:cNvPicPr/>
                  </pic:nvPicPr>
                  <pic:blipFill>
                    <a:blip r:embed="rId19"/>
                    <a:stretch>
                      <a:fillRect/>
                    </a:stretch>
                  </pic:blipFill>
                  <pic:spPr>
                    <a:xfrm>
                      <a:off x="0" y="0"/>
                      <a:ext cx="5531134" cy="4426177"/>
                    </a:xfrm>
                    <a:prstGeom prst="rect">
                      <a:avLst/>
                    </a:prstGeom>
                    <a:ln>
                      <a:solidFill>
                        <a:schemeClr val="tx1"/>
                      </a:solidFill>
                    </a:ln>
                  </pic:spPr>
                </pic:pic>
              </a:graphicData>
            </a:graphic>
          </wp:inline>
        </w:drawing>
      </w:r>
    </w:p>
    <w:p w14:paraId="490550C8" w14:textId="77777777" w:rsidR="00E22421" w:rsidRDefault="00E22421" w:rsidP="00B06B65">
      <w:pPr>
        <w:rPr>
          <w:rStyle w:val="normaltextrun"/>
        </w:rPr>
      </w:pPr>
    </w:p>
    <w:p w14:paraId="225C67DC" w14:textId="7621EBF6" w:rsidR="00C41D57" w:rsidRPr="00F30B2B" w:rsidRDefault="004E7F60" w:rsidP="00B06B65">
      <w:pPr>
        <w:pStyle w:val="Heading1"/>
        <w:rPr>
          <w:sz w:val="28"/>
          <w:szCs w:val="28"/>
        </w:rPr>
      </w:pPr>
      <w:bookmarkStart w:id="10" w:name="_Toc162625265"/>
      <w:r>
        <w:rPr>
          <w:rStyle w:val="normaltextrun"/>
          <w:rFonts w:ascii="Calibri Light" w:hAnsi="Calibri Light" w:cs="Calibri Light"/>
          <w:color w:val="2F5496"/>
          <w:sz w:val="28"/>
          <w:szCs w:val="28"/>
          <w:shd w:val="clear" w:color="auto" w:fill="FFFFFF"/>
        </w:rPr>
        <w:lastRenderedPageBreak/>
        <w:t>5</w:t>
      </w:r>
      <w:r w:rsidR="00AD4C84" w:rsidRPr="00F30B2B">
        <w:rPr>
          <w:rStyle w:val="normaltextrun"/>
          <w:rFonts w:ascii="Calibri Light" w:hAnsi="Calibri Light" w:cs="Calibri Light"/>
          <w:color w:val="2F5496"/>
          <w:sz w:val="28"/>
          <w:szCs w:val="28"/>
          <w:shd w:val="clear" w:color="auto" w:fill="FFFFFF"/>
        </w:rPr>
        <w:t>.</w:t>
      </w:r>
      <w:r w:rsidR="00067922" w:rsidRPr="00F30B2B">
        <w:rPr>
          <w:rStyle w:val="normaltextrun"/>
          <w:rFonts w:ascii="Calibri Light" w:hAnsi="Calibri Light" w:cs="Calibri Light"/>
          <w:color w:val="2F5496"/>
          <w:sz w:val="28"/>
          <w:szCs w:val="28"/>
          <w:shd w:val="clear" w:color="auto" w:fill="FFFFFF"/>
        </w:rPr>
        <w:t>0</w:t>
      </w:r>
      <w:r w:rsidR="00AD4C84" w:rsidRPr="00F30B2B">
        <w:rPr>
          <w:rStyle w:val="normaltextrun"/>
          <w:rFonts w:ascii="Calibri Light" w:hAnsi="Calibri Light" w:cs="Calibri Light"/>
          <w:color w:val="2F5496"/>
          <w:sz w:val="28"/>
          <w:szCs w:val="28"/>
          <w:shd w:val="clear" w:color="auto" w:fill="FFFFFF"/>
        </w:rPr>
        <w:t xml:space="preserve"> </w:t>
      </w:r>
      <w:r w:rsidR="009A5B56" w:rsidRPr="00F30B2B">
        <w:rPr>
          <w:rStyle w:val="normaltextrun"/>
          <w:rFonts w:ascii="Calibri Light" w:hAnsi="Calibri Light" w:cs="Calibri Light"/>
          <w:color w:val="2F5496"/>
          <w:sz w:val="28"/>
          <w:szCs w:val="28"/>
          <w:shd w:val="clear" w:color="auto" w:fill="FFFFFF"/>
        </w:rPr>
        <w:t>Testing</w:t>
      </w:r>
      <w:r w:rsidR="00065999" w:rsidRPr="00F30B2B">
        <w:rPr>
          <w:rStyle w:val="normaltextrun"/>
          <w:rFonts w:ascii="Calibri Light" w:hAnsi="Calibri Light" w:cs="Calibri Light"/>
          <w:color w:val="2F5496"/>
          <w:sz w:val="28"/>
          <w:szCs w:val="28"/>
          <w:shd w:val="clear" w:color="auto" w:fill="FFFFFF"/>
        </w:rPr>
        <w:t xml:space="preserve"> of the control</w:t>
      </w:r>
      <w:r w:rsidR="000C1E27" w:rsidRPr="00F30B2B">
        <w:rPr>
          <w:rStyle w:val="normaltextrun"/>
          <w:rFonts w:ascii="Calibri Light" w:hAnsi="Calibri Light" w:cs="Calibri Light"/>
          <w:color w:val="2F5496"/>
          <w:sz w:val="28"/>
          <w:szCs w:val="28"/>
          <w:shd w:val="clear" w:color="auto" w:fill="FFFFFF"/>
        </w:rPr>
        <w:t xml:space="preserve"> </w:t>
      </w:r>
      <w:r w:rsidR="00454691">
        <w:rPr>
          <w:rStyle w:val="normaltextrun"/>
          <w:rFonts w:ascii="Calibri Light" w:hAnsi="Calibri Light" w:cs="Calibri Light"/>
          <w:color w:val="2F5496"/>
          <w:sz w:val="28"/>
          <w:szCs w:val="28"/>
          <w:shd w:val="clear" w:color="auto" w:fill="FFFFFF"/>
        </w:rPr>
        <w:t>‘</w:t>
      </w:r>
      <w:r w:rsidR="00526EDA" w:rsidRPr="00526EDA">
        <w:rPr>
          <w:rStyle w:val="normaltextrun"/>
          <w:rFonts w:ascii="Calibri Light" w:hAnsi="Calibri Light" w:cs="Calibri Light"/>
          <w:color w:val="2F5496"/>
          <w:sz w:val="28"/>
          <w:szCs w:val="28"/>
          <w:shd w:val="clear" w:color="auto" w:fill="FFFFFF"/>
        </w:rPr>
        <w:t>Block Unregistered Images</w:t>
      </w:r>
      <w:r w:rsidR="00454691">
        <w:rPr>
          <w:rStyle w:val="normaltextrun"/>
          <w:rFonts w:ascii="Calibri Light" w:hAnsi="Calibri Light" w:cs="Calibri Light"/>
          <w:color w:val="2F5496"/>
          <w:sz w:val="28"/>
          <w:szCs w:val="28"/>
          <w:shd w:val="clear" w:color="auto" w:fill="FFFFFF"/>
        </w:rPr>
        <w:t>’</w:t>
      </w:r>
      <w:bookmarkEnd w:id="10"/>
    </w:p>
    <w:p w14:paraId="0010F4F7" w14:textId="6429BADB" w:rsidR="00E35097" w:rsidRDefault="00E35097" w:rsidP="00C55370">
      <w:pPr>
        <w:spacing w:after="0" w:line="240" w:lineRule="auto"/>
      </w:pPr>
    </w:p>
    <w:p w14:paraId="64EDC8BC" w14:textId="5382F2AB" w:rsidR="00680EA1" w:rsidRPr="00D5262D" w:rsidRDefault="00365F27" w:rsidP="002A08C4">
      <w:pPr>
        <w:spacing w:after="0" w:line="240" w:lineRule="auto"/>
        <w:jc w:val="both"/>
      </w:pPr>
      <w:r w:rsidRPr="00D5262D">
        <w:t>Testing the policy '</w:t>
      </w:r>
      <w:r w:rsidR="00454691">
        <w:t>Runtime</w:t>
      </w:r>
      <w:r w:rsidRPr="00D5262D">
        <w:t xml:space="preserve"> Policy’ with ‘</w:t>
      </w:r>
      <w:r w:rsidR="00526EDA" w:rsidRPr="00526EDA">
        <w:t>Block Unregistered Images</w:t>
      </w:r>
      <w:r w:rsidRPr="00D5262D">
        <w:t xml:space="preserve">’ control on </w:t>
      </w:r>
      <w:r w:rsidR="00EF538B">
        <w:t>‘</w:t>
      </w:r>
      <w:r w:rsidR="005A7F7A" w:rsidRPr="005A7F7A">
        <w:t>AKS-AM-</w:t>
      </w:r>
      <w:proofErr w:type="spellStart"/>
      <w:r w:rsidR="005A7F7A" w:rsidRPr="005A7F7A">
        <w:t>EastUS</w:t>
      </w:r>
      <w:proofErr w:type="spellEnd"/>
      <w:r w:rsidR="005A7F7A" w:rsidRPr="005A7F7A">
        <w:t>-NP-SREDO</w:t>
      </w:r>
      <w:r w:rsidR="00EF538B">
        <w:t xml:space="preserve">’ </w:t>
      </w:r>
      <w:r w:rsidRPr="00D5262D">
        <w:t>AKS cluster</w:t>
      </w:r>
      <w:r w:rsidR="005A7F7A">
        <w:t>.</w:t>
      </w:r>
    </w:p>
    <w:p w14:paraId="572B5C2E" w14:textId="77777777" w:rsidR="00365F27" w:rsidRDefault="00365F27" w:rsidP="00C55370">
      <w:pPr>
        <w:spacing w:after="0" w:line="240" w:lineRule="auto"/>
      </w:pPr>
    </w:p>
    <w:p w14:paraId="76E55822" w14:textId="7525BD3A" w:rsidR="00062CC9" w:rsidRDefault="00062CC9" w:rsidP="00C55370">
      <w:pPr>
        <w:spacing w:after="0" w:line="240" w:lineRule="auto"/>
      </w:pPr>
      <w:r>
        <w:t xml:space="preserve">Below </w:t>
      </w:r>
      <w:r w:rsidR="00E32C28">
        <w:t>image</w:t>
      </w:r>
      <w:r w:rsidR="00811104">
        <w:t xml:space="preserve"> tried to</w:t>
      </w:r>
      <w:r w:rsidR="00545B29">
        <w:t xml:space="preserve"> </w:t>
      </w:r>
      <w:r w:rsidR="00E32C28">
        <w:t>deploy</w:t>
      </w:r>
      <w:r w:rsidR="00545B29">
        <w:t xml:space="preserve"> for testing </w:t>
      </w:r>
      <w:r w:rsidR="00545B29" w:rsidRPr="00D5262D">
        <w:t>‘</w:t>
      </w:r>
      <w:r w:rsidR="00C21FD6" w:rsidRPr="00C21FD6">
        <w:t>Block Unregistered Images</w:t>
      </w:r>
      <w:r w:rsidR="00545B29" w:rsidRPr="00D5262D">
        <w:t>’ control</w:t>
      </w:r>
      <w:r w:rsidR="00F80F80">
        <w:t>.</w:t>
      </w:r>
      <w:r w:rsidR="005D7815">
        <w:t xml:space="preserve"> </w:t>
      </w:r>
      <w:r w:rsidR="00F80F80">
        <w:t>B</w:t>
      </w:r>
      <w:r w:rsidR="005D7815">
        <w:t xml:space="preserve">ut due to </w:t>
      </w:r>
      <w:r w:rsidR="005D7815" w:rsidRPr="00D5262D">
        <w:t>‘</w:t>
      </w:r>
      <w:r w:rsidR="0088448C" w:rsidRPr="00C21FD6">
        <w:t>Block Unregistered Images</w:t>
      </w:r>
      <w:r w:rsidR="005D7815" w:rsidRPr="00D5262D">
        <w:t>’ control</w:t>
      </w:r>
      <w:r w:rsidR="005D7815">
        <w:t xml:space="preserve"> with ‘Enforce’ mode</w:t>
      </w:r>
      <w:r w:rsidR="00F80F80">
        <w:t xml:space="preserve">, the action is not allowed to </w:t>
      </w:r>
      <w:r w:rsidR="00B61044">
        <w:t>deploy the</w:t>
      </w:r>
      <w:r w:rsidR="00F80F80">
        <w:t xml:space="preserve"> </w:t>
      </w:r>
      <w:r w:rsidR="006B325A">
        <w:t>image.</w:t>
      </w:r>
    </w:p>
    <w:p w14:paraId="1E29373B" w14:textId="77777777" w:rsidR="00D5262D" w:rsidRPr="00543686" w:rsidRDefault="00D5262D" w:rsidP="00C55370">
      <w:pPr>
        <w:spacing w:after="0" w:line="240" w:lineRule="auto"/>
      </w:pPr>
    </w:p>
    <w:p w14:paraId="6BE6E552" w14:textId="119AC783" w:rsidR="002D4380" w:rsidRPr="00543686" w:rsidRDefault="00543686" w:rsidP="00062CC9">
      <w:pPr>
        <w:spacing w:after="0" w:line="240" w:lineRule="auto"/>
      </w:pPr>
      <w:r w:rsidRPr="00543686">
        <w:t xml:space="preserve">Image: </w:t>
      </w:r>
      <w:r w:rsidR="005A23FA" w:rsidRPr="005A23FA">
        <w:t>nginx:1.11.4</w:t>
      </w:r>
    </w:p>
    <w:p w14:paraId="3A99A1CD" w14:textId="77777777" w:rsidR="002D4380" w:rsidRDefault="002D4380" w:rsidP="00062CC9">
      <w:pPr>
        <w:spacing w:after="0" w:line="240" w:lineRule="auto"/>
        <w:rPr>
          <w:b/>
          <w:bCs/>
        </w:rPr>
      </w:pPr>
    </w:p>
    <w:p w14:paraId="212453D4" w14:textId="4ED3ED62" w:rsidR="00062CC9" w:rsidRPr="00C1378C" w:rsidRDefault="00040BF8" w:rsidP="00062CC9">
      <w:pPr>
        <w:spacing w:after="0" w:line="240" w:lineRule="auto"/>
        <w:rPr>
          <w:b/>
          <w:bCs/>
        </w:rPr>
      </w:pPr>
      <w:r>
        <w:rPr>
          <w:b/>
          <w:bCs/>
        </w:rPr>
        <w:t xml:space="preserve">Trying to </w:t>
      </w:r>
      <w:r w:rsidR="00543686">
        <w:rPr>
          <w:b/>
          <w:bCs/>
        </w:rPr>
        <w:t>deploy</w:t>
      </w:r>
      <w:r w:rsidR="009F5583">
        <w:rPr>
          <w:b/>
          <w:bCs/>
        </w:rPr>
        <w:t xml:space="preserve"> the</w:t>
      </w:r>
      <w:r w:rsidR="0036768C">
        <w:rPr>
          <w:b/>
          <w:bCs/>
        </w:rPr>
        <w:t xml:space="preserve"> image</w:t>
      </w:r>
      <w:r w:rsidR="000A4C62" w:rsidRPr="00C1378C">
        <w:rPr>
          <w:b/>
          <w:bCs/>
        </w:rPr>
        <w:t>:</w:t>
      </w:r>
    </w:p>
    <w:p w14:paraId="3A33BE54" w14:textId="77777777" w:rsidR="00614652" w:rsidRDefault="00614652" w:rsidP="00C55370">
      <w:pPr>
        <w:spacing w:after="0" w:line="240" w:lineRule="auto"/>
      </w:pPr>
    </w:p>
    <w:p w14:paraId="18994B30" w14:textId="32ACCB51" w:rsidR="008252F2" w:rsidRDefault="00F93967" w:rsidP="00C55370">
      <w:pPr>
        <w:spacing w:after="0" w:line="240" w:lineRule="auto"/>
      </w:pPr>
      <w:r>
        <w:t>Deploy</w:t>
      </w:r>
      <w:r w:rsidR="00502239">
        <w:t>ing</w:t>
      </w:r>
      <w:r w:rsidR="008252F2">
        <w:t xml:space="preserve"> image</w:t>
      </w:r>
      <w:r w:rsidR="00614652">
        <w:t>, bun action is denied</w:t>
      </w:r>
      <w:r w:rsidR="004A5A69">
        <w:t xml:space="preserve"> </w:t>
      </w:r>
      <w:r w:rsidR="00D878B1">
        <w:t xml:space="preserve">as the image is </w:t>
      </w:r>
      <w:r w:rsidR="00C87BCD">
        <w:t>un</w:t>
      </w:r>
      <w:r w:rsidR="00806D3C">
        <w:t>registered with Aqua server.</w:t>
      </w:r>
    </w:p>
    <w:p w14:paraId="021F4B82" w14:textId="77777777" w:rsidR="0036768C" w:rsidRDefault="0036768C" w:rsidP="00C55370">
      <w:pPr>
        <w:spacing w:after="0" w:line="240" w:lineRule="auto"/>
      </w:pPr>
    </w:p>
    <w:p w14:paraId="78387191" w14:textId="76BB80EE" w:rsidR="0036768C" w:rsidRDefault="007138F6" w:rsidP="00C55370">
      <w:pPr>
        <w:spacing w:after="0" w:line="240" w:lineRule="auto"/>
      </w:pPr>
      <w:r w:rsidRPr="007138F6">
        <w:rPr>
          <w:noProof/>
        </w:rPr>
        <w:drawing>
          <wp:inline distT="0" distB="0" distL="0" distR="0" wp14:anchorId="124E171C" wp14:editId="642C9695">
            <wp:extent cx="5731510" cy="357505"/>
            <wp:effectExtent l="0" t="0" r="2540" b="4445"/>
            <wp:docPr id="9310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872" name=""/>
                    <pic:cNvPicPr/>
                  </pic:nvPicPr>
                  <pic:blipFill>
                    <a:blip r:embed="rId20"/>
                    <a:stretch>
                      <a:fillRect/>
                    </a:stretch>
                  </pic:blipFill>
                  <pic:spPr>
                    <a:xfrm>
                      <a:off x="0" y="0"/>
                      <a:ext cx="5731510" cy="357505"/>
                    </a:xfrm>
                    <a:prstGeom prst="rect">
                      <a:avLst/>
                    </a:prstGeom>
                  </pic:spPr>
                </pic:pic>
              </a:graphicData>
            </a:graphic>
          </wp:inline>
        </w:drawing>
      </w:r>
    </w:p>
    <w:p w14:paraId="3BF7E765" w14:textId="77777777" w:rsidR="009F7E1B" w:rsidRDefault="009F7E1B" w:rsidP="00C55370">
      <w:pPr>
        <w:spacing w:after="0" w:line="240" w:lineRule="auto"/>
      </w:pPr>
    </w:p>
    <w:p w14:paraId="0AFE2A15" w14:textId="42EE12BB" w:rsidR="00DD2FA1" w:rsidRPr="007B5A83" w:rsidRDefault="008910EB" w:rsidP="00C55370">
      <w:pPr>
        <w:spacing w:after="0" w:line="240" w:lineRule="auto"/>
        <w:rPr>
          <w:color w:val="4472C4" w:themeColor="accent1"/>
        </w:rPr>
      </w:pPr>
      <w:r w:rsidRPr="007B5A83">
        <w:rPr>
          <w:color w:val="4472C4" w:themeColor="accent1"/>
        </w:rPr>
        <w:t xml:space="preserve"> </w:t>
      </w:r>
      <w:r w:rsidR="007B5A83">
        <w:rPr>
          <w:color w:val="4472C4" w:themeColor="accent1"/>
        </w:rPr>
        <w:t>‘</w:t>
      </w:r>
      <w:r w:rsidRPr="007B5A83">
        <w:rPr>
          <w:color w:val="4472C4" w:themeColor="accent1"/>
        </w:rPr>
        <w:t>Deployment</w:t>
      </w:r>
      <w:r w:rsidR="007B5A83">
        <w:rPr>
          <w:color w:val="4472C4" w:themeColor="accent1"/>
        </w:rPr>
        <w:t>’</w:t>
      </w:r>
      <w:r w:rsidRPr="007B5A83">
        <w:rPr>
          <w:color w:val="4472C4" w:themeColor="accent1"/>
        </w:rPr>
        <w:t xml:space="preserve"> </w:t>
      </w:r>
      <w:r w:rsidR="007B5A83" w:rsidRPr="007B5A83">
        <w:rPr>
          <w:color w:val="4472C4" w:themeColor="accent1"/>
        </w:rPr>
        <w:t>.</w:t>
      </w:r>
      <w:proofErr w:type="spellStart"/>
      <w:r w:rsidR="007B5A83" w:rsidRPr="007B5A83">
        <w:rPr>
          <w:color w:val="4472C4" w:themeColor="accent1"/>
        </w:rPr>
        <w:t>yaml</w:t>
      </w:r>
      <w:proofErr w:type="spellEnd"/>
      <w:r w:rsidR="007B5A83" w:rsidRPr="007B5A83">
        <w:rPr>
          <w:color w:val="4472C4" w:themeColor="accent1"/>
        </w:rPr>
        <w:t xml:space="preserve"> files:</w:t>
      </w:r>
    </w:p>
    <w:p w14:paraId="47374660" w14:textId="425161AE" w:rsidR="00DB2CFF" w:rsidRPr="00F07819" w:rsidRDefault="00F07819" w:rsidP="00C55370">
      <w:pPr>
        <w:spacing w:after="0" w:line="240" w:lineRule="auto"/>
      </w:pPr>
      <w:r>
        <w:t xml:space="preserve">Below </w:t>
      </w:r>
      <w:r w:rsidR="00324785" w:rsidRPr="00F07819">
        <w:t>Deployment</w:t>
      </w:r>
      <w:r w:rsidR="00792C2D" w:rsidRPr="00F07819">
        <w:t xml:space="preserve"> file</w:t>
      </w:r>
      <w:r w:rsidR="00BA05B5">
        <w:t xml:space="preserve">s </w:t>
      </w:r>
      <w:r w:rsidR="00BA05B5" w:rsidRPr="00F07819">
        <w:t>need to deploy in AKS cluster</w:t>
      </w:r>
      <w:r w:rsidR="00792C2D" w:rsidRPr="00F07819">
        <w:t xml:space="preserve"> to test the controls</w:t>
      </w:r>
      <w:r w:rsidR="00DB2CFF" w:rsidRPr="00F07819">
        <w:t>.</w:t>
      </w:r>
    </w:p>
    <w:p w14:paraId="5C4CA0EF" w14:textId="77777777" w:rsidR="00DB2CFF" w:rsidRDefault="00DB2CFF" w:rsidP="00C55370">
      <w:pPr>
        <w:spacing w:after="0" w:line="240" w:lineRule="auto"/>
      </w:pPr>
    </w:p>
    <w:p w14:paraId="1EA49594" w14:textId="390F6C42" w:rsidR="00DB2CFF" w:rsidRDefault="003A3AE0" w:rsidP="00C55370">
      <w:pPr>
        <w:spacing w:after="0" w:line="240" w:lineRule="auto"/>
      </w:pPr>
      <w:r>
        <w:t xml:space="preserve">  </w:t>
      </w:r>
      <w:r w:rsidR="00C47695">
        <w:t xml:space="preserve">      </w:t>
      </w:r>
      <w:r>
        <w:t xml:space="preserve">    </w:t>
      </w:r>
      <w:r w:rsidR="00767F29">
        <w:object w:dxaOrig="1508" w:dyaOrig="984" w14:anchorId="3486F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1" o:title=""/>
          </v:shape>
          <o:OLEObject Type="Embed" ProgID="Package" ShapeID="_x0000_i1025" DrawAspect="Icon" ObjectID="_1782326459" r:id="rId22"/>
        </w:object>
      </w:r>
      <w:r>
        <w:t xml:space="preserve">   </w:t>
      </w:r>
      <w:r w:rsidR="00C47695">
        <w:t xml:space="preserve">   </w:t>
      </w:r>
      <w:r>
        <w:t xml:space="preserve">     </w:t>
      </w:r>
      <w:r w:rsidR="00E44F5E">
        <w:t xml:space="preserve">          </w:t>
      </w:r>
    </w:p>
    <w:p w14:paraId="77DA5671" w14:textId="77777777" w:rsidR="00A61C9F" w:rsidRDefault="00A61C9F" w:rsidP="00C55370">
      <w:pPr>
        <w:spacing w:after="0" w:line="240" w:lineRule="auto"/>
      </w:pPr>
    </w:p>
    <w:p w14:paraId="243BD15F" w14:textId="5E56D745" w:rsidR="00DA204C" w:rsidRDefault="00A056E8" w:rsidP="00C55370">
      <w:pPr>
        <w:spacing w:after="0" w:line="240" w:lineRule="auto"/>
      </w:pPr>
      <w:r>
        <w:t xml:space="preserve">SharePoint link of </w:t>
      </w:r>
      <w:r w:rsidR="00225564">
        <w:t>‘</w:t>
      </w:r>
      <w:r w:rsidR="00767F29" w:rsidRPr="00767F29">
        <w:t xml:space="preserve">app-one - Block Unregistered </w:t>
      </w:r>
      <w:proofErr w:type="spellStart"/>
      <w:r w:rsidR="00767F29" w:rsidRPr="00767F29">
        <w:t>Images</w:t>
      </w:r>
      <w:r w:rsidR="00225564">
        <w:t>.yaml</w:t>
      </w:r>
      <w:proofErr w:type="spellEnd"/>
      <w:r w:rsidR="00225564">
        <w:t>’</w:t>
      </w:r>
      <w:r w:rsidR="00DD09A5">
        <w:t xml:space="preserve"> files:</w:t>
      </w:r>
    </w:p>
    <w:p w14:paraId="0223369D" w14:textId="77777777" w:rsidR="00A056E8" w:rsidRDefault="00A056E8" w:rsidP="00C55370">
      <w:pPr>
        <w:spacing w:after="0" w:line="240" w:lineRule="auto"/>
      </w:pPr>
    </w:p>
    <w:p w14:paraId="73296D49" w14:textId="22420D15" w:rsidR="006533AE" w:rsidRDefault="00D97892" w:rsidP="00C55370">
      <w:pPr>
        <w:spacing w:after="0" w:line="240" w:lineRule="auto"/>
      </w:pPr>
      <w:r>
        <w:t xml:space="preserve">Tested </w:t>
      </w:r>
      <w:r w:rsidR="0012135C">
        <w:t>the controls on</w:t>
      </w:r>
      <w:r w:rsidR="00C65F4F">
        <w:t xml:space="preserve"> AKS</w:t>
      </w:r>
      <w:r w:rsidR="00087B39">
        <w:t xml:space="preserve"> cluster </w:t>
      </w:r>
      <w:r w:rsidR="00EF5D4F">
        <w:t>‘</w:t>
      </w:r>
      <w:r w:rsidR="000F74D0" w:rsidRPr="000F74D0">
        <w:t>AKS-AM-</w:t>
      </w:r>
      <w:proofErr w:type="spellStart"/>
      <w:r w:rsidR="000F74D0" w:rsidRPr="000F74D0">
        <w:t>EastUS</w:t>
      </w:r>
      <w:proofErr w:type="spellEnd"/>
      <w:r w:rsidR="000F74D0" w:rsidRPr="000F74D0">
        <w:t>-NP-SREDO</w:t>
      </w:r>
      <w:r w:rsidR="00EF5D4F">
        <w:t>’</w:t>
      </w:r>
      <w:r w:rsidR="00312AFC">
        <w:t xml:space="preserve">. </w:t>
      </w:r>
      <w:r w:rsidR="00BE5E9F">
        <w:t>Event a</w:t>
      </w:r>
      <w:r w:rsidR="00312AFC">
        <w:t xml:space="preserve">udit alert </w:t>
      </w:r>
      <w:r w:rsidR="00C65F4F">
        <w:t>has been</w:t>
      </w:r>
      <w:r w:rsidR="00AD5EB3">
        <w:t xml:space="preserve"> check</w:t>
      </w:r>
      <w:r w:rsidR="00C65F4F">
        <w:t>ed</w:t>
      </w:r>
      <w:r w:rsidR="00F24451">
        <w:t xml:space="preserve"> </w:t>
      </w:r>
      <w:r w:rsidR="00176099">
        <w:t>of the cluster</w:t>
      </w:r>
      <w:r w:rsidR="00213D36">
        <w:t xml:space="preserve"> on Aqua </w:t>
      </w:r>
      <w:r w:rsidR="000F74D0">
        <w:t>SaaS</w:t>
      </w:r>
      <w:r w:rsidR="002A092D">
        <w:t xml:space="preserve"> </w:t>
      </w:r>
      <w:r w:rsidR="00213D36">
        <w:t>console</w:t>
      </w:r>
      <w:r w:rsidR="00176099">
        <w:t>.</w:t>
      </w:r>
    </w:p>
    <w:p w14:paraId="05A7531C" w14:textId="77777777" w:rsidR="004B347B" w:rsidRDefault="004B347B" w:rsidP="00B06B65">
      <w:pPr>
        <w:shd w:val="clear" w:color="auto" w:fill="FFFFFF"/>
        <w:spacing w:after="0"/>
      </w:pPr>
    </w:p>
    <w:p w14:paraId="58B1852E" w14:textId="00CA764B" w:rsidR="004B347B" w:rsidRDefault="004F089D" w:rsidP="00B06B65">
      <w:pPr>
        <w:shd w:val="clear" w:color="auto" w:fill="FFFFFF"/>
        <w:spacing w:after="0"/>
      </w:pPr>
      <w:r w:rsidRPr="004F089D">
        <w:t>Figure 5: Audit event</w:t>
      </w:r>
      <w:r w:rsidR="004B347B">
        <w:t xml:space="preserve"> </w:t>
      </w:r>
      <w:r w:rsidR="00EC71AA">
        <w:t xml:space="preserve">(Navigating to </w:t>
      </w:r>
      <w:r w:rsidR="009C49F1">
        <w:t>Audit logs</w:t>
      </w:r>
      <w:r w:rsidR="00EC71AA">
        <w:t>)</w:t>
      </w:r>
    </w:p>
    <w:p w14:paraId="7A69DDB2" w14:textId="77777777" w:rsidR="004B347B" w:rsidRDefault="004B347B" w:rsidP="00B06B65">
      <w:pPr>
        <w:shd w:val="clear" w:color="auto" w:fill="FFFFFF"/>
        <w:spacing w:after="0"/>
        <w:rPr>
          <w:ins w:id="11" w:author="Jani, Mihirkumar" w:date="2023-12-21T19:14:00Z"/>
        </w:rPr>
      </w:pPr>
    </w:p>
    <w:p w14:paraId="0E5BC3DD" w14:textId="1EB883C8" w:rsidR="00B91EFA" w:rsidRDefault="007B589D" w:rsidP="00A61C9F">
      <w:pPr>
        <w:shd w:val="clear" w:color="auto" w:fill="FFFFFF"/>
        <w:spacing w:after="0"/>
      </w:pPr>
      <w:r w:rsidRPr="007B589D">
        <w:rPr>
          <w:noProof/>
        </w:rPr>
        <w:drawing>
          <wp:inline distT="0" distB="0" distL="0" distR="0" wp14:anchorId="27A45F9B" wp14:editId="6F01D5C0">
            <wp:extent cx="5731510" cy="1915795"/>
            <wp:effectExtent l="19050" t="19050" r="21590" b="27305"/>
            <wp:docPr id="1948245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45719" name="Picture 1" descr="A screenshot of a computer&#10;&#10;Description automatically generated"/>
                    <pic:cNvPicPr/>
                  </pic:nvPicPr>
                  <pic:blipFill>
                    <a:blip r:embed="rId23"/>
                    <a:stretch>
                      <a:fillRect/>
                    </a:stretch>
                  </pic:blipFill>
                  <pic:spPr>
                    <a:xfrm>
                      <a:off x="0" y="0"/>
                      <a:ext cx="5731510" cy="1915795"/>
                    </a:xfrm>
                    <a:prstGeom prst="rect">
                      <a:avLst/>
                    </a:prstGeom>
                    <a:ln>
                      <a:solidFill>
                        <a:schemeClr val="tx1"/>
                      </a:solidFill>
                    </a:ln>
                  </pic:spPr>
                </pic:pic>
              </a:graphicData>
            </a:graphic>
          </wp:inline>
        </w:drawing>
      </w:r>
    </w:p>
    <w:p w14:paraId="2C90CB55" w14:textId="77777777" w:rsidR="000A4C62" w:rsidRDefault="000A4C62" w:rsidP="000A0917">
      <w:pPr>
        <w:shd w:val="clear" w:color="auto" w:fill="FFFFFF"/>
        <w:spacing w:after="0"/>
      </w:pPr>
    </w:p>
    <w:p w14:paraId="2CAF4819" w14:textId="77777777" w:rsidR="000C6B8B" w:rsidRDefault="000C6B8B" w:rsidP="000A0917">
      <w:pPr>
        <w:shd w:val="clear" w:color="auto" w:fill="FFFFFF"/>
        <w:spacing w:after="0"/>
      </w:pPr>
    </w:p>
    <w:p w14:paraId="5F12300F" w14:textId="77777777" w:rsidR="000C6B8B" w:rsidRDefault="000C6B8B" w:rsidP="000A0917">
      <w:pPr>
        <w:shd w:val="clear" w:color="auto" w:fill="FFFFFF"/>
        <w:spacing w:after="0"/>
      </w:pPr>
    </w:p>
    <w:p w14:paraId="754E2FFA" w14:textId="77777777" w:rsidR="000C6B8B" w:rsidRDefault="000C6B8B" w:rsidP="000A0917">
      <w:pPr>
        <w:shd w:val="clear" w:color="auto" w:fill="FFFFFF"/>
        <w:spacing w:after="0"/>
      </w:pPr>
    </w:p>
    <w:p w14:paraId="6DB63F23" w14:textId="77777777" w:rsidR="005E786B" w:rsidRDefault="005E786B" w:rsidP="000A0917">
      <w:pPr>
        <w:shd w:val="clear" w:color="auto" w:fill="FFFFFF"/>
        <w:spacing w:after="0"/>
      </w:pPr>
    </w:p>
    <w:p w14:paraId="1BA5AD49" w14:textId="77777777" w:rsidR="005E786B" w:rsidRDefault="005E786B" w:rsidP="000A0917">
      <w:pPr>
        <w:shd w:val="clear" w:color="auto" w:fill="FFFFFF"/>
        <w:spacing w:after="0"/>
      </w:pPr>
    </w:p>
    <w:p w14:paraId="58ED84A6" w14:textId="77777777" w:rsidR="000C6B8B" w:rsidRDefault="000C6B8B" w:rsidP="000A0917">
      <w:pPr>
        <w:shd w:val="clear" w:color="auto" w:fill="FFFFFF"/>
        <w:spacing w:after="0"/>
      </w:pPr>
    </w:p>
    <w:p w14:paraId="21BF2AA3" w14:textId="06EE79B1" w:rsidR="00962DF4" w:rsidRPr="00E32AC2" w:rsidRDefault="00ED05C3" w:rsidP="00ED05C3">
      <w:pPr>
        <w:pStyle w:val="Heading2"/>
        <w:spacing w:before="0" w:beforeAutospacing="0" w:after="0" w:afterAutospacing="0"/>
        <w:rPr>
          <w:rStyle w:val="normaltextrun"/>
          <w:rFonts w:ascii="Calibri Light" w:eastAsiaTheme="majorEastAsia" w:hAnsi="Calibri Light" w:cs="Calibri Light"/>
          <w:b w:val="0"/>
          <w:bCs w:val="0"/>
          <w:color w:val="2F5496"/>
          <w:kern w:val="2"/>
          <w:sz w:val="24"/>
          <w:szCs w:val="24"/>
          <w:shd w:val="clear" w:color="auto" w:fill="FFFFFF"/>
          <w:lang w:eastAsia="en-US"/>
        </w:rPr>
      </w:pPr>
      <w:bookmarkStart w:id="12" w:name="_Toc162625266"/>
      <w:r>
        <w:rPr>
          <w:rStyle w:val="normaltextrun"/>
          <w:rFonts w:ascii="Calibri Light" w:eastAsiaTheme="majorEastAsia" w:hAnsi="Calibri Light" w:cs="Calibri Light"/>
          <w:b w:val="0"/>
          <w:bCs w:val="0"/>
          <w:color w:val="2F5496"/>
          <w:kern w:val="2"/>
          <w:sz w:val="24"/>
          <w:szCs w:val="24"/>
          <w:shd w:val="clear" w:color="auto" w:fill="FFFFFF"/>
          <w:lang w:eastAsia="en-US"/>
        </w:rPr>
        <w:lastRenderedPageBreak/>
        <w:t>5</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w:t>
      </w:r>
      <w:r>
        <w:rPr>
          <w:rStyle w:val="normaltextrun"/>
          <w:rFonts w:ascii="Calibri Light" w:eastAsiaTheme="majorEastAsia" w:hAnsi="Calibri Light" w:cs="Calibri Light"/>
          <w:b w:val="0"/>
          <w:bCs w:val="0"/>
          <w:color w:val="2F5496"/>
          <w:kern w:val="2"/>
          <w:sz w:val="24"/>
          <w:szCs w:val="24"/>
          <w:shd w:val="clear" w:color="auto" w:fill="FFFFFF"/>
          <w:lang w:eastAsia="en-US"/>
        </w:rPr>
        <w:t>2</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 xml:space="preserve"> Scenario </w:t>
      </w:r>
      <w:r w:rsidR="000A0917">
        <w:rPr>
          <w:rStyle w:val="normaltextrun"/>
          <w:rFonts w:ascii="Calibri Light" w:eastAsiaTheme="majorEastAsia" w:hAnsi="Calibri Light" w:cs="Calibri Light"/>
          <w:b w:val="0"/>
          <w:bCs w:val="0"/>
          <w:color w:val="2F5496"/>
          <w:kern w:val="2"/>
          <w:sz w:val="24"/>
          <w:szCs w:val="24"/>
          <w:shd w:val="clear" w:color="auto" w:fill="FFFFFF"/>
          <w:lang w:eastAsia="en-US"/>
        </w:rPr>
        <w:t>1</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w:t>
      </w:r>
      <w:bookmarkEnd w:id="12"/>
    </w:p>
    <w:p w14:paraId="14D3BE8D" w14:textId="77777777" w:rsidR="00962DF4" w:rsidRDefault="00962DF4" w:rsidP="00962DF4">
      <w:pPr>
        <w:shd w:val="clear" w:color="auto" w:fill="FFFFFF"/>
        <w:spacing w:after="0"/>
        <w:rPr>
          <w:b/>
          <w:bCs/>
        </w:rPr>
      </w:pPr>
    </w:p>
    <w:p w14:paraId="7957F513" w14:textId="57BBF6EF" w:rsidR="00ED05C3" w:rsidRDefault="00ED05C3" w:rsidP="00962DF4">
      <w:pPr>
        <w:shd w:val="clear" w:color="auto" w:fill="FFFFFF"/>
        <w:spacing w:after="0"/>
        <w:rPr>
          <w:b/>
          <w:bCs/>
        </w:rPr>
      </w:pPr>
      <w:r w:rsidRPr="00C432B6">
        <w:rPr>
          <w:b/>
          <w:bCs/>
        </w:rPr>
        <w:t>We are getting below</w:t>
      </w:r>
      <w:r>
        <w:rPr>
          <w:b/>
          <w:bCs/>
        </w:rPr>
        <w:t xml:space="preserve"> </w:t>
      </w:r>
      <w:r w:rsidRPr="00C432B6">
        <w:rPr>
          <w:b/>
          <w:bCs/>
        </w:rPr>
        <w:t>event details in</w:t>
      </w:r>
      <w:r>
        <w:rPr>
          <w:b/>
          <w:bCs/>
        </w:rPr>
        <w:t xml:space="preserve"> the</w:t>
      </w:r>
      <w:r w:rsidRPr="00C432B6">
        <w:rPr>
          <w:b/>
          <w:bCs/>
        </w:rPr>
        <w:t xml:space="preserve"> ‘</w:t>
      </w:r>
      <w:r w:rsidR="00596C39">
        <w:rPr>
          <w:b/>
          <w:bCs/>
        </w:rPr>
        <w:t xml:space="preserve">Security Control </w:t>
      </w:r>
      <w:r>
        <w:rPr>
          <w:b/>
          <w:bCs/>
        </w:rPr>
        <w:t>and details</w:t>
      </w:r>
      <w:r w:rsidRPr="00C432B6">
        <w:rPr>
          <w:b/>
          <w:bCs/>
        </w:rPr>
        <w:t>’</w:t>
      </w:r>
      <w:r>
        <w:rPr>
          <w:b/>
          <w:bCs/>
        </w:rPr>
        <w:t xml:space="preserve"> of the event alert</w:t>
      </w:r>
      <w:r w:rsidRPr="00C432B6">
        <w:rPr>
          <w:b/>
          <w:bCs/>
        </w:rPr>
        <w:t>:</w:t>
      </w:r>
    </w:p>
    <w:p w14:paraId="1F88C0E8" w14:textId="77777777" w:rsidR="00962DF4" w:rsidRPr="00C432B6" w:rsidRDefault="00962DF4" w:rsidP="00962DF4">
      <w:pPr>
        <w:shd w:val="clear" w:color="auto" w:fill="FFFFFF"/>
        <w:spacing w:after="0"/>
        <w:rPr>
          <w:b/>
          <w:bCs/>
        </w:rPr>
      </w:pPr>
    </w:p>
    <w:p w14:paraId="5DD0D9E3" w14:textId="77777777" w:rsidR="00FB5349" w:rsidRPr="00FB5349" w:rsidRDefault="00FB5349" w:rsidP="00FB5349">
      <w:pPr>
        <w:shd w:val="clear" w:color="auto" w:fill="FFFFFF"/>
        <w:spacing w:line="240" w:lineRule="auto"/>
        <w:rPr>
          <w:rFonts w:ascii="Arial" w:eastAsia="Times New Roman" w:hAnsi="Arial" w:cs="Arial"/>
          <w:b/>
          <w:bCs/>
          <w:color w:val="99A1AA"/>
          <w:kern w:val="0"/>
          <w:sz w:val="20"/>
          <w:szCs w:val="20"/>
          <w:lang w:eastAsia="en-IN"/>
          <w14:ligatures w14:val="none"/>
        </w:rPr>
      </w:pPr>
      <w:r w:rsidRPr="00FB5349">
        <w:rPr>
          <w:rFonts w:ascii="Arial" w:eastAsia="Times New Roman" w:hAnsi="Arial" w:cs="Arial"/>
          <w:b/>
          <w:bCs/>
          <w:color w:val="99A1AA"/>
          <w:kern w:val="0"/>
          <w:sz w:val="20"/>
          <w:szCs w:val="20"/>
          <w:lang w:eastAsia="en-IN"/>
          <w14:ligatures w14:val="none"/>
        </w:rPr>
        <w:t>Security Control</w:t>
      </w:r>
    </w:p>
    <w:p w14:paraId="3043BC72" w14:textId="77777777" w:rsidR="00FB5349" w:rsidRPr="00FB5349" w:rsidRDefault="00FB5349" w:rsidP="00FB5349">
      <w:pPr>
        <w:shd w:val="clear" w:color="auto" w:fill="FFFFFF"/>
        <w:spacing w:line="240" w:lineRule="auto"/>
        <w:rPr>
          <w:rFonts w:ascii="Arial" w:eastAsia="Times New Roman" w:hAnsi="Arial" w:cs="Arial"/>
          <w:b/>
          <w:bCs/>
          <w:color w:val="183278"/>
          <w:kern w:val="0"/>
          <w:sz w:val="20"/>
          <w:szCs w:val="20"/>
          <w:lang w:eastAsia="en-IN"/>
          <w14:ligatures w14:val="none"/>
        </w:rPr>
      </w:pPr>
      <w:r w:rsidRPr="00FB5349">
        <w:rPr>
          <w:rFonts w:ascii="Arial" w:eastAsia="Times New Roman" w:hAnsi="Arial" w:cs="Arial"/>
          <w:b/>
          <w:bCs/>
          <w:color w:val="183278"/>
          <w:kern w:val="0"/>
          <w:sz w:val="20"/>
          <w:szCs w:val="20"/>
          <w:lang w:eastAsia="en-IN"/>
          <w14:ligatures w14:val="none"/>
        </w:rPr>
        <w:t xml:space="preserve">Block Unregistered Images - Prevent running containers based on unregistered </w:t>
      </w:r>
      <w:proofErr w:type="gramStart"/>
      <w:r w:rsidRPr="00FB5349">
        <w:rPr>
          <w:rFonts w:ascii="Arial" w:eastAsia="Times New Roman" w:hAnsi="Arial" w:cs="Arial"/>
          <w:b/>
          <w:bCs/>
          <w:color w:val="183278"/>
          <w:kern w:val="0"/>
          <w:sz w:val="20"/>
          <w:szCs w:val="20"/>
          <w:lang w:eastAsia="en-IN"/>
          <w14:ligatures w14:val="none"/>
        </w:rPr>
        <w:t>images</w:t>
      </w:r>
      <w:proofErr w:type="gramEnd"/>
    </w:p>
    <w:p w14:paraId="31A1393B" w14:textId="77777777" w:rsidR="00FB5349" w:rsidRPr="00FB5349" w:rsidRDefault="00FB5349" w:rsidP="00FB5349">
      <w:pPr>
        <w:shd w:val="clear" w:color="auto" w:fill="FFFFFF"/>
        <w:spacing w:line="240" w:lineRule="auto"/>
        <w:rPr>
          <w:rFonts w:ascii="Arial" w:eastAsia="Times New Roman" w:hAnsi="Arial" w:cs="Arial"/>
          <w:b/>
          <w:bCs/>
          <w:color w:val="99A1AA"/>
          <w:kern w:val="0"/>
          <w:sz w:val="20"/>
          <w:szCs w:val="20"/>
          <w:lang w:eastAsia="en-IN"/>
          <w14:ligatures w14:val="none"/>
        </w:rPr>
      </w:pPr>
      <w:r w:rsidRPr="00FB5349">
        <w:rPr>
          <w:rFonts w:ascii="Arial" w:eastAsia="Times New Roman" w:hAnsi="Arial" w:cs="Arial"/>
          <w:b/>
          <w:bCs/>
          <w:color w:val="99A1AA"/>
          <w:kern w:val="0"/>
          <w:sz w:val="20"/>
          <w:szCs w:val="20"/>
          <w:lang w:eastAsia="en-IN"/>
          <w14:ligatures w14:val="none"/>
        </w:rPr>
        <w:t>Details</w:t>
      </w:r>
    </w:p>
    <w:p w14:paraId="111D61C8" w14:textId="77777777" w:rsidR="00FB5349" w:rsidRPr="00FB5349" w:rsidRDefault="00FB5349" w:rsidP="00FB5349">
      <w:pPr>
        <w:shd w:val="clear" w:color="auto" w:fill="FFFFFF"/>
        <w:spacing w:line="240" w:lineRule="auto"/>
        <w:rPr>
          <w:rFonts w:ascii="Arial" w:eastAsia="Times New Roman" w:hAnsi="Arial" w:cs="Arial"/>
          <w:b/>
          <w:bCs/>
          <w:color w:val="183278"/>
          <w:kern w:val="0"/>
          <w:sz w:val="20"/>
          <w:szCs w:val="20"/>
          <w:lang w:eastAsia="en-IN"/>
          <w14:ligatures w14:val="none"/>
        </w:rPr>
      </w:pPr>
      <w:r w:rsidRPr="00FB5349">
        <w:rPr>
          <w:rFonts w:ascii="Arial" w:eastAsia="Times New Roman" w:hAnsi="Arial" w:cs="Arial"/>
          <w:b/>
          <w:bCs/>
          <w:color w:val="183278"/>
          <w:kern w:val="0"/>
          <w:sz w:val="20"/>
          <w:szCs w:val="20"/>
          <w:lang w:eastAsia="en-IN"/>
          <w14:ligatures w14:val="none"/>
        </w:rPr>
        <w:t>Unregistered image</w:t>
      </w:r>
    </w:p>
    <w:p w14:paraId="6C176BAD" w14:textId="77777777" w:rsidR="000A0917" w:rsidRPr="000A0917" w:rsidRDefault="000A0917" w:rsidP="000A0917">
      <w:pPr>
        <w:shd w:val="clear" w:color="auto" w:fill="FFFFFF"/>
        <w:spacing w:after="0" w:line="240" w:lineRule="auto"/>
        <w:rPr>
          <w:rFonts w:ascii="Arial" w:eastAsia="Times New Roman" w:hAnsi="Arial" w:cs="Arial"/>
          <w:b/>
          <w:bCs/>
          <w:color w:val="183278"/>
          <w:kern w:val="0"/>
          <w:sz w:val="20"/>
          <w:szCs w:val="20"/>
          <w:lang w:eastAsia="en-IN"/>
          <w14:ligatures w14:val="none"/>
        </w:rPr>
      </w:pPr>
    </w:p>
    <w:p w14:paraId="4220C833" w14:textId="32532C27" w:rsidR="00ED05C3" w:rsidRDefault="00ED05C3" w:rsidP="00ED05C3">
      <w:pPr>
        <w:shd w:val="clear" w:color="auto" w:fill="FFFFFF"/>
      </w:pPr>
      <w:r w:rsidRPr="00811AF1">
        <w:t xml:space="preserve">Figure </w:t>
      </w:r>
      <w:r w:rsidR="00752C02">
        <w:t>6</w:t>
      </w:r>
      <w:r w:rsidRPr="00811AF1">
        <w:t>: Audit event log</w:t>
      </w:r>
    </w:p>
    <w:p w14:paraId="4A254147" w14:textId="1265D186" w:rsidR="00ED05C3" w:rsidRDefault="00293CBD" w:rsidP="00403E43">
      <w:pPr>
        <w:shd w:val="clear" w:color="auto" w:fill="FFFFFF"/>
      </w:pPr>
      <w:r w:rsidRPr="00293CBD">
        <w:rPr>
          <w:noProof/>
        </w:rPr>
        <w:drawing>
          <wp:inline distT="0" distB="0" distL="0" distR="0" wp14:anchorId="6723C7F6" wp14:editId="26F8577D">
            <wp:extent cx="2552831" cy="4483330"/>
            <wp:effectExtent l="19050" t="19050" r="19050" b="12700"/>
            <wp:docPr id="1313179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79350" name="Picture 1" descr="A screenshot of a computer&#10;&#10;Description automatically generated"/>
                    <pic:cNvPicPr/>
                  </pic:nvPicPr>
                  <pic:blipFill>
                    <a:blip r:embed="rId24"/>
                    <a:stretch>
                      <a:fillRect/>
                    </a:stretch>
                  </pic:blipFill>
                  <pic:spPr>
                    <a:xfrm>
                      <a:off x="0" y="0"/>
                      <a:ext cx="2552831" cy="4483330"/>
                    </a:xfrm>
                    <a:prstGeom prst="rect">
                      <a:avLst/>
                    </a:prstGeom>
                    <a:ln>
                      <a:solidFill>
                        <a:schemeClr val="tx1"/>
                      </a:solidFill>
                    </a:ln>
                  </pic:spPr>
                </pic:pic>
              </a:graphicData>
            </a:graphic>
          </wp:inline>
        </w:drawing>
      </w:r>
    </w:p>
    <w:p w14:paraId="2424D40F" w14:textId="047E3228" w:rsidR="002657E4" w:rsidRDefault="002657E4" w:rsidP="00403E43">
      <w:pPr>
        <w:shd w:val="clear" w:color="auto" w:fill="FFFFFF"/>
      </w:pPr>
    </w:p>
    <w:p w14:paraId="51EAD42C" w14:textId="24E9E1E8" w:rsidR="00086137" w:rsidRDefault="00EF38D8" w:rsidP="00086137">
      <w:r>
        <w:t>The Event alert give us details along with AKS cluster name, Name</w:t>
      </w:r>
      <w:r w:rsidR="0093346E">
        <w:t xml:space="preserve">space, Aqua policy name, Security Controls and Finding with </w:t>
      </w:r>
      <w:r w:rsidR="008C53EB">
        <w:t>violated parameters.</w:t>
      </w:r>
    </w:p>
    <w:p w14:paraId="38DA730D" w14:textId="77777777" w:rsidR="00086137" w:rsidRDefault="00086137" w:rsidP="00086137"/>
    <w:p w14:paraId="1DD78273" w14:textId="77777777" w:rsidR="007A362C" w:rsidRDefault="007A362C" w:rsidP="00086137"/>
    <w:p w14:paraId="7BA369EF" w14:textId="77777777" w:rsidR="00293CBD" w:rsidRDefault="00293CBD" w:rsidP="00086137"/>
    <w:p w14:paraId="6DD348F5" w14:textId="77777777" w:rsidR="007A362C" w:rsidRDefault="007A362C" w:rsidP="00086137"/>
    <w:p w14:paraId="1C32C25D" w14:textId="16F2AD8A" w:rsidR="004602A2" w:rsidRDefault="005826F2" w:rsidP="004602A2">
      <w:pPr>
        <w:pStyle w:val="Heading1"/>
        <w:rPr>
          <w:rStyle w:val="normaltextrun"/>
          <w:rFonts w:ascii="Calibri Light" w:hAnsi="Calibri Light" w:cs="Calibri Light"/>
          <w:color w:val="2F5496"/>
          <w:sz w:val="28"/>
          <w:szCs w:val="28"/>
          <w:shd w:val="clear" w:color="auto" w:fill="FFFFFF"/>
        </w:rPr>
      </w:pPr>
      <w:bookmarkStart w:id="13" w:name="_Toc162625267"/>
      <w:r>
        <w:rPr>
          <w:rStyle w:val="normaltextrun"/>
          <w:rFonts w:ascii="Calibri Light" w:hAnsi="Calibri Light" w:cs="Calibri Light"/>
          <w:color w:val="2F5496"/>
          <w:sz w:val="28"/>
          <w:szCs w:val="28"/>
          <w:shd w:val="clear" w:color="auto" w:fill="FFFFFF"/>
        </w:rPr>
        <w:lastRenderedPageBreak/>
        <w:t>6</w:t>
      </w:r>
      <w:r w:rsidR="00B54802" w:rsidRPr="00F30B2B">
        <w:rPr>
          <w:rStyle w:val="normaltextrun"/>
          <w:rFonts w:ascii="Calibri Light" w:hAnsi="Calibri Light" w:cs="Calibri Light"/>
          <w:color w:val="2F5496"/>
          <w:sz w:val="28"/>
          <w:szCs w:val="28"/>
          <w:shd w:val="clear" w:color="auto" w:fill="FFFFFF"/>
        </w:rPr>
        <w:t>.</w:t>
      </w:r>
      <w:r w:rsidR="00067922" w:rsidRPr="00F30B2B">
        <w:rPr>
          <w:rStyle w:val="normaltextrun"/>
          <w:rFonts w:ascii="Calibri Light" w:hAnsi="Calibri Light" w:cs="Calibri Light"/>
          <w:color w:val="2F5496"/>
          <w:sz w:val="28"/>
          <w:szCs w:val="28"/>
          <w:shd w:val="clear" w:color="auto" w:fill="FFFFFF"/>
        </w:rPr>
        <w:t>0</w:t>
      </w:r>
      <w:r w:rsidR="00B54802" w:rsidRPr="00F30B2B">
        <w:rPr>
          <w:rStyle w:val="normaltextrun"/>
          <w:rFonts w:ascii="Calibri Light" w:hAnsi="Calibri Light" w:cs="Calibri Light"/>
          <w:color w:val="2F5496"/>
          <w:sz w:val="28"/>
          <w:szCs w:val="28"/>
          <w:shd w:val="clear" w:color="auto" w:fill="FFFFFF"/>
        </w:rPr>
        <w:t xml:space="preserve"> </w:t>
      </w:r>
      <w:r w:rsidR="004602A2" w:rsidRPr="00F30B2B">
        <w:rPr>
          <w:rStyle w:val="normaltextrun"/>
          <w:rFonts w:ascii="Calibri Light" w:hAnsi="Calibri Light" w:cs="Calibri Light"/>
          <w:color w:val="2F5496"/>
          <w:sz w:val="28"/>
          <w:szCs w:val="28"/>
          <w:shd w:val="clear" w:color="auto" w:fill="FFFFFF"/>
        </w:rPr>
        <w:t>Reference links</w:t>
      </w:r>
      <w:bookmarkEnd w:id="13"/>
    </w:p>
    <w:p w14:paraId="66679EBF" w14:textId="03F5D45F" w:rsidR="00BB7690" w:rsidRPr="006D2563" w:rsidRDefault="00BB7690" w:rsidP="006D2563">
      <w:pPr>
        <w:rPr>
          <w:rStyle w:val="Hyperlink"/>
          <w:color w:val="auto"/>
          <w:u w:val="none"/>
        </w:rPr>
      </w:pPr>
    </w:p>
    <w:p w14:paraId="1C93339E" w14:textId="443C4DC2" w:rsidR="008F641F" w:rsidRDefault="00A500FA" w:rsidP="00247F6F">
      <w:pPr>
        <w:pStyle w:val="ListParagraph"/>
        <w:numPr>
          <w:ilvl w:val="0"/>
          <w:numId w:val="3"/>
        </w:numPr>
      </w:pPr>
      <w:hyperlink r:id="rId25" w:history="1">
        <w:r w:rsidR="008F641F">
          <w:rPr>
            <w:rStyle w:val="Hyperlink"/>
          </w:rPr>
          <w:t>Container Runtime Policies – Aqua Docs (aquasec.com)</w:t>
        </w:r>
      </w:hyperlink>
    </w:p>
    <w:p w14:paraId="6AC94999" w14:textId="7BCF0676" w:rsidR="00D14422" w:rsidRPr="00097CAC" w:rsidRDefault="00A500FA" w:rsidP="00E96038">
      <w:pPr>
        <w:pStyle w:val="ListParagraph"/>
        <w:numPr>
          <w:ilvl w:val="0"/>
          <w:numId w:val="3"/>
        </w:numPr>
        <w:rPr>
          <w:rStyle w:val="Hyperlink"/>
          <w:color w:val="auto"/>
          <w:u w:val="none"/>
        </w:rPr>
      </w:pPr>
      <w:hyperlink r:id="rId26" w:history="1">
        <w:r w:rsidR="00E96038">
          <w:rPr>
            <w:rStyle w:val="Hyperlink"/>
          </w:rPr>
          <w:t>Enforcers Overview – Aqua Docs (aquasec.com)</w:t>
        </w:r>
      </w:hyperlink>
      <w:r w:rsidR="00E96038" w:rsidRPr="00097CAC">
        <w:rPr>
          <w:rStyle w:val="Hyperlink"/>
          <w:color w:val="auto"/>
          <w:u w:val="none"/>
        </w:rPr>
        <w:t xml:space="preserve"> </w:t>
      </w:r>
    </w:p>
    <w:p w14:paraId="6BEDB23B" w14:textId="6BD23CFD" w:rsidR="00BB7690" w:rsidRPr="005054DB" w:rsidRDefault="00A500FA" w:rsidP="00097CAC">
      <w:pPr>
        <w:pStyle w:val="ListParagraph"/>
        <w:numPr>
          <w:ilvl w:val="0"/>
          <w:numId w:val="3"/>
        </w:numPr>
        <w:rPr>
          <w:rStyle w:val="Hyperlink"/>
          <w:color w:val="auto"/>
          <w:u w:val="none"/>
        </w:rPr>
      </w:pPr>
      <w:hyperlink r:id="rId27" w:history="1">
        <w:r w:rsidR="00097CAC">
          <w:rPr>
            <w:rStyle w:val="Hyperlink"/>
          </w:rPr>
          <w:t>Aqua Enforcer – Aqua Docs (aquasec.com)</w:t>
        </w:r>
      </w:hyperlink>
      <w:r w:rsidR="00BB7690" w:rsidRPr="005054DB">
        <w:rPr>
          <w:rStyle w:val="Hyperlink"/>
          <w:color w:val="auto"/>
          <w:u w:val="none"/>
        </w:rPr>
        <w:t xml:space="preserve"> </w:t>
      </w:r>
    </w:p>
    <w:p w14:paraId="6EBA9B88" w14:textId="77777777" w:rsidR="005054DB" w:rsidRDefault="005054DB" w:rsidP="00B06B65">
      <w:pPr>
        <w:spacing w:after="0"/>
      </w:pPr>
    </w:p>
    <w:p w14:paraId="0810A12A" w14:textId="2F150001" w:rsidR="001231A6" w:rsidRDefault="005826F2" w:rsidP="007A64F5">
      <w:pPr>
        <w:pStyle w:val="Heading1"/>
        <w:spacing w:before="0"/>
        <w:rPr>
          <w:rStyle w:val="normaltextrun"/>
          <w:rFonts w:ascii="Calibri Light" w:hAnsi="Calibri Light" w:cs="Calibri Light"/>
          <w:color w:val="2F5496"/>
          <w:sz w:val="28"/>
          <w:szCs w:val="28"/>
          <w:shd w:val="clear" w:color="auto" w:fill="FFFFFF"/>
        </w:rPr>
      </w:pPr>
      <w:bookmarkStart w:id="14" w:name="_Toc162625268"/>
      <w:r>
        <w:rPr>
          <w:rStyle w:val="normaltextrun"/>
          <w:rFonts w:ascii="Calibri Light" w:hAnsi="Calibri Light" w:cs="Calibri Light"/>
          <w:color w:val="2F5496"/>
          <w:sz w:val="28"/>
          <w:szCs w:val="28"/>
          <w:shd w:val="clear" w:color="auto" w:fill="FFFFFF"/>
        </w:rPr>
        <w:t>7</w:t>
      </w:r>
      <w:r w:rsidR="005054DB" w:rsidRPr="00F30B2B">
        <w:rPr>
          <w:rStyle w:val="normaltextrun"/>
          <w:rFonts w:ascii="Calibri Light" w:hAnsi="Calibri Light" w:cs="Calibri Light"/>
          <w:color w:val="2F5496"/>
          <w:sz w:val="28"/>
          <w:szCs w:val="28"/>
          <w:shd w:val="clear" w:color="auto" w:fill="FFFFFF"/>
        </w:rPr>
        <w:t>.0 Appendix</w:t>
      </w:r>
      <w:bookmarkEnd w:id="14"/>
    </w:p>
    <w:p w14:paraId="0F6A4F05" w14:textId="77777777" w:rsidR="00CB3023" w:rsidRPr="00206D8D" w:rsidRDefault="00CB3023" w:rsidP="001B741C">
      <w:pPr>
        <w:spacing w:after="0" w:line="240" w:lineRule="auto"/>
        <w:rPr>
          <w:sz w:val="16"/>
          <w:szCs w:val="16"/>
        </w:rPr>
      </w:pPr>
    </w:p>
    <w:p w14:paraId="3A97B2FB" w14:textId="627DCE90" w:rsidR="007A64F5" w:rsidRDefault="00B6479B" w:rsidP="001B741C">
      <w:pPr>
        <w:spacing w:after="0" w:line="240" w:lineRule="auto"/>
      </w:pPr>
      <w:r w:rsidRPr="00B6479B">
        <w:t>Figure 1: High-level architecture diagram on page number 4</w:t>
      </w:r>
    </w:p>
    <w:p w14:paraId="4743FB4F" w14:textId="6D07F62A" w:rsidR="00B6479B" w:rsidRPr="00B6479B" w:rsidRDefault="00B6479B" w:rsidP="001B741C">
      <w:pPr>
        <w:spacing w:after="0" w:line="240" w:lineRule="auto"/>
      </w:pPr>
      <w:r w:rsidRPr="00B6479B">
        <w:t xml:space="preserve">Figure 2: </w:t>
      </w:r>
      <w:r w:rsidR="0048275E" w:rsidRPr="00A25BA6">
        <w:t xml:space="preserve">The AKS cluster </w:t>
      </w:r>
      <w:r w:rsidR="0048275E">
        <w:t>Aqua</w:t>
      </w:r>
      <w:r w:rsidR="0048275E" w:rsidRPr="00A25BA6">
        <w:t xml:space="preserve"> Enforcer group</w:t>
      </w:r>
      <w:r w:rsidRPr="00B6479B">
        <w:t xml:space="preserve"> on page number 5</w:t>
      </w:r>
    </w:p>
    <w:p w14:paraId="160CE8D5" w14:textId="550F8CE2" w:rsidR="00B6479B" w:rsidRPr="00B6479B" w:rsidRDefault="00B6479B" w:rsidP="001B741C">
      <w:pPr>
        <w:spacing w:after="0" w:line="240" w:lineRule="auto"/>
      </w:pPr>
      <w:r w:rsidRPr="00B6479B">
        <w:t xml:space="preserve">Figure 3: </w:t>
      </w:r>
      <w:r w:rsidR="001E4201" w:rsidRPr="003A43AF">
        <w:t xml:space="preserve">The AKS cluster </w:t>
      </w:r>
      <w:r w:rsidR="001E4201">
        <w:t>Aqua</w:t>
      </w:r>
      <w:r w:rsidR="001E4201" w:rsidRPr="003A43AF">
        <w:t xml:space="preserve"> Enforcer group setting</w:t>
      </w:r>
      <w:r w:rsidRPr="00B6479B">
        <w:t xml:space="preserve"> on page number </w:t>
      </w:r>
      <w:proofErr w:type="gramStart"/>
      <w:r w:rsidR="009953BD">
        <w:t>5</w:t>
      </w:r>
      <w:proofErr w:type="gramEnd"/>
    </w:p>
    <w:p w14:paraId="084CF2C6" w14:textId="0982148D" w:rsidR="00B6479B" w:rsidRPr="00B6479B" w:rsidRDefault="00B6479B" w:rsidP="001B741C">
      <w:pPr>
        <w:spacing w:after="0" w:line="240" w:lineRule="auto"/>
      </w:pPr>
      <w:r w:rsidRPr="00B6479B">
        <w:t xml:space="preserve">Figure 4: </w:t>
      </w:r>
      <w:r w:rsidR="001E4201">
        <w:t>Runtime</w:t>
      </w:r>
      <w:r w:rsidRPr="00B6479B">
        <w:t xml:space="preserve"> policy on page number </w:t>
      </w:r>
      <w:r w:rsidR="001E4201">
        <w:t>6</w:t>
      </w:r>
    </w:p>
    <w:p w14:paraId="2496A537" w14:textId="0EC7F110" w:rsidR="00B06B65" w:rsidRDefault="00B6479B" w:rsidP="0099411E">
      <w:pPr>
        <w:spacing w:after="0" w:line="240" w:lineRule="auto"/>
      </w:pPr>
      <w:r w:rsidRPr="00B6479B">
        <w:t xml:space="preserve">Figure 5: Audit event on page number </w:t>
      </w:r>
      <w:r w:rsidR="00752C02">
        <w:t>7</w:t>
      </w:r>
    </w:p>
    <w:p w14:paraId="73687BB2" w14:textId="15B8E0BB" w:rsidR="005E3A4C" w:rsidRDefault="005E3A4C" w:rsidP="0099411E">
      <w:pPr>
        <w:spacing w:after="0" w:line="240" w:lineRule="auto"/>
      </w:pPr>
      <w:r w:rsidRPr="00B6479B">
        <w:t xml:space="preserve">Figure </w:t>
      </w:r>
      <w:r>
        <w:t>6</w:t>
      </w:r>
      <w:r w:rsidRPr="00B6479B">
        <w:t>: Audit event</w:t>
      </w:r>
      <w:r>
        <w:t xml:space="preserve"> log</w:t>
      </w:r>
      <w:r w:rsidRPr="00B6479B">
        <w:t xml:space="preserve"> on page number </w:t>
      </w:r>
      <w:r w:rsidR="00D44F86">
        <w:t>8</w:t>
      </w:r>
    </w:p>
    <w:p w14:paraId="4226FC09" w14:textId="542B297F" w:rsidR="009B2AB0" w:rsidRPr="00F30B2B" w:rsidRDefault="005826F2" w:rsidP="00F5180C">
      <w:pPr>
        <w:pStyle w:val="Heading1"/>
        <w:rPr>
          <w:rStyle w:val="normaltextrun"/>
          <w:rFonts w:ascii="Calibri Light" w:hAnsi="Calibri Light" w:cs="Calibri Light"/>
          <w:color w:val="2F5496"/>
          <w:sz w:val="28"/>
          <w:szCs w:val="28"/>
          <w:shd w:val="clear" w:color="auto" w:fill="FFFFFF"/>
        </w:rPr>
      </w:pPr>
      <w:bookmarkStart w:id="15" w:name="_Toc162625269"/>
      <w:r>
        <w:rPr>
          <w:rStyle w:val="normaltextrun"/>
          <w:rFonts w:ascii="Calibri Light" w:hAnsi="Calibri Light" w:cs="Calibri Light"/>
          <w:color w:val="2F5496"/>
          <w:sz w:val="28"/>
          <w:szCs w:val="28"/>
          <w:shd w:val="clear" w:color="auto" w:fill="FFFFFF"/>
        </w:rPr>
        <w:t>8</w:t>
      </w:r>
      <w:r w:rsidR="009B2AB0" w:rsidRPr="00F30B2B">
        <w:rPr>
          <w:rStyle w:val="normaltextrun"/>
          <w:rFonts w:ascii="Calibri Light" w:hAnsi="Calibri Light" w:cs="Calibri Light"/>
          <w:color w:val="2F5496"/>
          <w:sz w:val="28"/>
          <w:szCs w:val="28"/>
          <w:shd w:val="clear" w:color="auto" w:fill="FFFFFF"/>
        </w:rPr>
        <w:t>.1 Abbreviations</w:t>
      </w:r>
      <w:bookmarkEnd w:id="15"/>
    </w:p>
    <w:p w14:paraId="0E7A8588" w14:textId="77777777" w:rsidR="00C76005" w:rsidRPr="00206D8D" w:rsidRDefault="00C76005" w:rsidP="005054DB">
      <w:pPr>
        <w:rPr>
          <w:sz w:val="16"/>
          <w:szCs w:val="16"/>
        </w:rPr>
      </w:pPr>
    </w:p>
    <w:tbl>
      <w:tblPr>
        <w:tblStyle w:val="TableGrid"/>
        <w:tblW w:w="0" w:type="auto"/>
        <w:tblLook w:val="04A0" w:firstRow="1" w:lastRow="0" w:firstColumn="1" w:lastColumn="0" w:noHBand="0" w:noVBand="1"/>
      </w:tblPr>
      <w:tblGrid>
        <w:gridCol w:w="1980"/>
        <w:gridCol w:w="4819"/>
      </w:tblGrid>
      <w:tr w:rsidR="00C76005" w14:paraId="3538FEDE" w14:textId="77777777" w:rsidTr="00C76005">
        <w:tc>
          <w:tcPr>
            <w:tcW w:w="1980" w:type="dxa"/>
          </w:tcPr>
          <w:p w14:paraId="3B151059" w14:textId="42706E46" w:rsidR="00C76005" w:rsidRPr="00F9002C" w:rsidRDefault="00C76005" w:rsidP="00295B29">
            <w:pPr>
              <w:rPr>
                <w:b/>
                <w:bCs/>
              </w:rPr>
            </w:pPr>
            <w:r w:rsidRPr="00F9002C">
              <w:rPr>
                <w:b/>
                <w:bCs/>
              </w:rPr>
              <w:t>Abbreviations</w:t>
            </w:r>
          </w:p>
        </w:tc>
        <w:tc>
          <w:tcPr>
            <w:tcW w:w="4819" w:type="dxa"/>
          </w:tcPr>
          <w:p w14:paraId="3220F3E2" w14:textId="03F8DDDB" w:rsidR="00C76005" w:rsidRPr="00F9002C" w:rsidRDefault="00C76005" w:rsidP="00295B29">
            <w:pPr>
              <w:rPr>
                <w:b/>
                <w:bCs/>
              </w:rPr>
            </w:pPr>
            <w:r w:rsidRPr="00F9002C">
              <w:rPr>
                <w:b/>
                <w:bCs/>
              </w:rPr>
              <w:t>Descriptions</w:t>
            </w:r>
          </w:p>
        </w:tc>
      </w:tr>
      <w:tr w:rsidR="00C76005" w14:paraId="31A7FDA1" w14:textId="77777777" w:rsidTr="00C76005">
        <w:tc>
          <w:tcPr>
            <w:tcW w:w="1980" w:type="dxa"/>
          </w:tcPr>
          <w:p w14:paraId="6A6E9115" w14:textId="24A88F55" w:rsidR="00C76005" w:rsidRDefault="00725003" w:rsidP="00295B29">
            <w:r w:rsidRPr="00725003">
              <w:t>AKS</w:t>
            </w:r>
          </w:p>
        </w:tc>
        <w:tc>
          <w:tcPr>
            <w:tcW w:w="4819" w:type="dxa"/>
          </w:tcPr>
          <w:p w14:paraId="2EC0B336" w14:textId="3F7D9EF3" w:rsidR="00C76005" w:rsidRDefault="00725003" w:rsidP="00295B29">
            <w:r w:rsidRPr="00725003">
              <w:t>Azure Kubernetes Service</w:t>
            </w:r>
          </w:p>
        </w:tc>
      </w:tr>
      <w:tr w:rsidR="00C76005" w14:paraId="30911BE1" w14:textId="77777777" w:rsidTr="00C76005">
        <w:tc>
          <w:tcPr>
            <w:tcW w:w="1980" w:type="dxa"/>
          </w:tcPr>
          <w:p w14:paraId="14B9C941" w14:textId="4698B299" w:rsidR="00C76005" w:rsidRDefault="00C76005" w:rsidP="00295B29"/>
        </w:tc>
        <w:tc>
          <w:tcPr>
            <w:tcW w:w="4819" w:type="dxa"/>
          </w:tcPr>
          <w:p w14:paraId="366A8C32" w14:textId="0A7F0969" w:rsidR="00C76005" w:rsidRDefault="00C76005" w:rsidP="00295B29"/>
        </w:tc>
      </w:tr>
      <w:tr w:rsidR="00C76005" w14:paraId="7C7A2653" w14:textId="77777777" w:rsidTr="00C76005">
        <w:tc>
          <w:tcPr>
            <w:tcW w:w="1980" w:type="dxa"/>
          </w:tcPr>
          <w:p w14:paraId="49E745AE" w14:textId="77777777" w:rsidR="00C76005" w:rsidRDefault="00C76005" w:rsidP="005054DB"/>
        </w:tc>
        <w:tc>
          <w:tcPr>
            <w:tcW w:w="4819" w:type="dxa"/>
          </w:tcPr>
          <w:p w14:paraId="4868EDDE" w14:textId="77777777" w:rsidR="00C76005" w:rsidRDefault="00C76005" w:rsidP="005054DB"/>
        </w:tc>
      </w:tr>
    </w:tbl>
    <w:p w14:paraId="6B3B3008" w14:textId="77777777" w:rsidR="00C76005" w:rsidRDefault="00C76005" w:rsidP="005054DB"/>
    <w:p w14:paraId="0463FD7E" w14:textId="77777777" w:rsidR="008C7738" w:rsidRDefault="008C7738" w:rsidP="005054DB"/>
    <w:p w14:paraId="2AADC94E" w14:textId="77777777" w:rsidR="008C7738" w:rsidRPr="00247F6F" w:rsidRDefault="008C7738" w:rsidP="005054DB"/>
    <w:sectPr w:rsidR="008C7738" w:rsidRPr="00247F6F" w:rsidSect="0087759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49B25" w14:textId="77777777" w:rsidR="007B3B7C" w:rsidRDefault="007B3B7C" w:rsidP="002B6AFD">
      <w:pPr>
        <w:spacing w:after="0" w:line="240" w:lineRule="auto"/>
      </w:pPr>
      <w:r>
        <w:separator/>
      </w:r>
    </w:p>
  </w:endnote>
  <w:endnote w:type="continuationSeparator" w:id="0">
    <w:p w14:paraId="6E4A9832" w14:textId="77777777" w:rsidR="007B3B7C" w:rsidRDefault="007B3B7C" w:rsidP="002B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8F4B" w14:textId="77777777" w:rsidR="002B6AFD" w:rsidRDefault="002B6A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42A57" w14:textId="77777777" w:rsidR="002B6AFD" w:rsidRDefault="002B6A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84B40" w14:textId="77777777" w:rsidR="002B6AFD" w:rsidRDefault="002B6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4883" w14:textId="77777777" w:rsidR="007B3B7C" w:rsidRDefault="007B3B7C" w:rsidP="002B6AFD">
      <w:pPr>
        <w:spacing w:after="0" w:line="240" w:lineRule="auto"/>
      </w:pPr>
      <w:r>
        <w:separator/>
      </w:r>
    </w:p>
  </w:footnote>
  <w:footnote w:type="continuationSeparator" w:id="0">
    <w:p w14:paraId="40E89B73" w14:textId="77777777" w:rsidR="007B3B7C" w:rsidRDefault="007B3B7C" w:rsidP="002B6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31145" w14:textId="77777777" w:rsidR="002B6AFD" w:rsidRDefault="002B6A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A0ADE" w14:textId="77777777" w:rsidR="002B6AFD" w:rsidRDefault="002B6A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23B1E" w14:textId="77777777" w:rsidR="002B6AFD" w:rsidRDefault="002B6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2860"/>
    <w:multiLevelType w:val="hybridMultilevel"/>
    <w:tmpl w:val="3CDC3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E3BD4"/>
    <w:multiLevelType w:val="multilevel"/>
    <w:tmpl w:val="E7B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E7C31"/>
    <w:multiLevelType w:val="hybridMultilevel"/>
    <w:tmpl w:val="787E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02FFF"/>
    <w:multiLevelType w:val="multilevel"/>
    <w:tmpl w:val="EA8C8EE2"/>
    <w:lvl w:ilvl="0">
      <w:start w:val="1"/>
      <w:numFmt w:val="decimal"/>
      <w:lvlText w:val="%1.0"/>
      <w:lvlJc w:val="left"/>
      <w:pPr>
        <w:ind w:left="108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2880" w:hanging="720"/>
      </w:pPr>
      <w:rPr>
        <w:rFonts w:eastAsiaTheme="majorEastAsia" w:hint="default"/>
      </w:rPr>
    </w:lvl>
    <w:lvl w:ilvl="3">
      <w:start w:val="1"/>
      <w:numFmt w:val="decimal"/>
      <w:lvlText w:val="%1.%2.%3.%4"/>
      <w:lvlJc w:val="left"/>
      <w:pPr>
        <w:ind w:left="3600" w:hanging="720"/>
      </w:pPr>
      <w:rPr>
        <w:rFonts w:eastAsiaTheme="majorEastAsia" w:hint="default"/>
      </w:rPr>
    </w:lvl>
    <w:lvl w:ilvl="4">
      <w:start w:val="1"/>
      <w:numFmt w:val="decimal"/>
      <w:lvlText w:val="%1.%2.%3.%4.%5"/>
      <w:lvlJc w:val="left"/>
      <w:pPr>
        <w:ind w:left="4680" w:hanging="1080"/>
      </w:pPr>
      <w:rPr>
        <w:rFonts w:eastAsiaTheme="majorEastAsia" w:hint="default"/>
      </w:rPr>
    </w:lvl>
    <w:lvl w:ilvl="5">
      <w:start w:val="1"/>
      <w:numFmt w:val="decimal"/>
      <w:lvlText w:val="%1.%2.%3.%4.%5.%6"/>
      <w:lvlJc w:val="left"/>
      <w:pPr>
        <w:ind w:left="5400" w:hanging="1080"/>
      </w:pPr>
      <w:rPr>
        <w:rFonts w:eastAsiaTheme="majorEastAsia" w:hint="default"/>
      </w:rPr>
    </w:lvl>
    <w:lvl w:ilvl="6">
      <w:start w:val="1"/>
      <w:numFmt w:val="decimal"/>
      <w:lvlText w:val="%1.%2.%3.%4.%5.%6.%7"/>
      <w:lvlJc w:val="left"/>
      <w:pPr>
        <w:ind w:left="6480" w:hanging="1440"/>
      </w:pPr>
      <w:rPr>
        <w:rFonts w:eastAsiaTheme="majorEastAsia" w:hint="default"/>
      </w:rPr>
    </w:lvl>
    <w:lvl w:ilvl="7">
      <w:start w:val="1"/>
      <w:numFmt w:val="decimal"/>
      <w:lvlText w:val="%1.%2.%3.%4.%5.%6.%7.%8"/>
      <w:lvlJc w:val="left"/>
      <w:pPr>
        <w:ind w:left="7200" w:hanging="1440"/>
      </w:pPr>
      <w:rPr>
        <w:rFonts w:eastAsiaTheme="majorEastAsia" w:hint="default"/>
      </w:rPr>
    </w:lvl>
    <w:lvl w:ilvl="8">
      <w:start w:val="1"/>
      <w:numFmt w:val="decimal"/>
      <w:lvlText w:val="%1.%2.%3.%4.%5.%6.%7.%8.%9"/>
      <w:lvlJc w:val="left"/>
      <w:pPr>
        <w:ind w:left="7920" w:hanging="1440"/>
      </w:pPr>
      <w:rPr>
        <w:rFonts w:eastAsiaTheme="majorEastAsia" w:hint="default"/>
      </w:rPr>
    </w:lvl>
  </w:abstractNum>
  <w:abstractNum w:abstractNumId="4" w15:restartNumberingAfterBreak="0">
    <w:nsid w:val="57A477AA"/>
    <w:multiLevelType w:val="hybridMultilevel"/>
    <w:tmpl w:val="1666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73104E"/>
    <w:multiLevelType w:val="multilevel"/>
    <w:tmpl w:val="580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06D4F"/>
    <w:multiLevelType w:val="hybridMultilevel"/>
    <w:tmpl w:val="70AE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50316"/>
    <w:multiLevelType w:val="multilevel"/>
    <w:tmpl w:val="32A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050390">
    <w:abstractNumId w:val="1"/>
  </w:num>
  <w:num w:numId="2" w16cid:durableId="536816147">
    <w:abstractNumId w:val="7"/>
  </w:num>
  <w:num w:numId="3" w16cid:durableId="1735160671">
    <w:abstractNumId w:val="4"/>
  </w:num>
  <w:num w:numId="4" w16cid:durableId="1332221389">
    <w:abstractNumId w:val="5"/>
  </w:num>
  <w:num w:numId="5" w16cid:durableId="2051223844">
    <w:abstractNumId w:val="3"/>
  </w:num>
  <w:num w:numId="6" w16cid:durableId="1000161392">
    <w:abstractNumId w:val="2"/>
  </w:num>
  <w:num w:numId="7" w16cid:durableId="294143720">
    <w:abstractNumId w:val="6"/>
  </w:num>
  <w:num w:numId="8" w16cid:durableId="91246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i, Mihirkumar">
    <w15:presenceInfo w15:providerId="AD" w15:userId="S::mjani1@estee.com::b826719e-676c-427c-b892-45faa942a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F"/>
    <w:rsid w:val="00011C85"/>
    <w:rsid w:val="00014F2A"/>
    <w:rsid w:val="00016EF6"/>
    <w:rsid w:val="00017CF2"/>
    <w:rsid w:val="000206DE"/>
    <w:rsid w:val="000254E8"/>
    <w:rsid w:val="000259D9"/>
    <w:rsid w:val="000320D0"/>
    <w:rsid w:val="00032116"/>
    <w:rsid w:val="00032911"/>
    <w:rsid w:val="00034711"/>
    <w:rsid w:val="00040BF8"/>
    <w:rsid w:val="00043B45"/>
    <w:rsid w:val="00050518"/>
    <w:rsid w:val="00050C6F"/>
    <w:rsid w:val="00050EB2"/>
    <w:rsid w:val="00055251"/>
    <w:rsid w:val="00062CC9"/>
    <w:rsid w:val="00065999"/>
    <w:rsid w:val="00066CCD"/>
    <w:rsid w:val="00067922"/>
    <w:rsid w:val="0007111B"/>
    <w:rsid w:val="000729EA"/>
    <w:rsid w:val="00076F85"/>
    <w:rsid w:val="00077144"/>
    <w:rsid w:val="00077990"/>
    <w:rsid w:val="00077FE2"/>
    <w:rsid w:val="000843F3"/>
    <w:rsid w:val="00084D65"/>
    <w:rsid w:val="00086137"/>
    <w:rsid w:val="00087B39"/>
    <w:rsid w:val="00093581"/>
    <w:rsid w:val="00094177"/>
    <w:rsid w:val="0009460B"/>
    <w:rsid w:val="00097CAC"/>
    <w:rsid w:val="000A0605"/>
    <w:rsid w:val="000A0917"/>
    <w:rsid w:val="000A1AE3"/>
    <w:rsid w:val="000A43BA"/>
    <w:rsid w:val="000A4C62"/>
    <w:rsid w:val="000B3217"/>
    <w:rsid w:val="000B44CC"/>
    <w:rsid w:val="000B4601"/>
    <w:rsid w:val="000C136C"/>
    <w:rsid w:val="000C13DA"/>
    <w:rsid w:val="000C1E27"/>
    <w:rsid w:val="000C315C"/>
    <w:rsid w:val="000C466B"/>
    <w:rsid w:val="000C5098"/>
    <w:rsid w:val="000C5599"/>
    <w:rsid w:val="000C6B8B"/>
    <w:rsid w:val="000D0445"/>
    <w:rsid w:val="000D1775"/>
    <w:rsid w:val="000D5A96"/>
    <w:rsid w:val="000D7539"/>
    <w:rsid w:val="000D7FE8"/>
    <w:rsid w:val="000E7A74"/>
    <w:rsid w:val="000F149E"/>
    <w:rsid w:val="000F64A1"/>
    <w:rsid w:val="000F74D0"/>
    <w:rsid w:val="00100164"/>
    <w:rsid w:val="0010178E"/>
    <w:rsid w:val="001022A6"/>
    <w:rsid w:val="0010231C"/>
    <w:rsid w:val="001055B1"/>
    <w:rsid w:val="001113AC"/>
    <w:rsid w:val="001118C5"/>
    <w:rsid w:val="001127F6"/>
    <w:rsid w:val="00113AD7"/>
    <w:rsid w:val="0012135C"/>
    <w:rsid w:val="001231A6"/>
    <w:rsid w:val="00123DF2"/>
    <w:rsid w:val="001241BA"/>
    <w:rsid w:val="00124978"/>
    <w:rsid w:val="001267D5"/>
    <w:rsid w:val="0012774D"/>
    <w:rsid w:val="00134987"/>
    <w:rsid w:val="001406D5"/>
    <w:rsid w:val="0014759E"/>
    <w:rsid w:val="00154EC4"/>
    <w:rsid w:val="001574AE"/>
    <w:rsid w:val="00157EAE"/>
    <w:rsid w:val="00163A71"/>
    <w:rsid w:val="00164447"/>
    <w:rsid w:val="00164EF2"/>
    <w:rsid w:val="001656CF"/>
    <w:rsid w:val="00173608"/>
    <w:rsid w:val="00174832"/>
    <w:rsid w:val="00176099"/>
    <w:rsid w:val="00180922"/>
    <w:rsid w:val="00191607"/>
    <w:rsid w:val="00196470"/>
    <w:rsid w:val="001A20F6"/>
    <w:rsid w:val="001A3D82"/>
    <w:rsid w:val="001A7515"/>
    <w:rsid w:val="001B4965"/>
    <w:rsid w:val="001B741C"/>
    <w:rsid w:val="001C3BB2"/>
    <w:rsid w:val="001C4CD2"/>
    <w:rsid w:val="001C5A3B"/>
    <w:rsid w:val="001C71CF"/>
    <w:rsid w:val="001C7CBC"/>
    <w:rsid w:val="001D4781"/>
    <w:rsid w:val="001E0553"/>
    <w:rsid w:val="001E1C42"/>
    <w:rsid w:val="001E4201"/>
    <w:rsid w:val="001F45D4"/>
    <w:rsid w:val="001F6A62"/>
    <w:rsid w:val="002010E1"/>
    <w:rsid w:val="00201525"/>
    <w:rsid w:val="00201966"/>
    <w:rsid w:val="002028BF"/>
    <w:rsid w:val="0020497F"/>
    <w:rsid w:val="0020622A"/>
    <w:rsid w:val="00206D8D"/>
    <w:rsid w:val="00207F5E"/>
    <w:rsid w:val="0021163B"/>
    <w:rsid w:val="00213D36"/>
    <w:rsid w:val="00225564"/>
    <w:rsid w:val="00230F03"/>
    <w:rsid w:val="00231766"/>
    <w:rsid w:val="0024142B"/>
    <w:rsid w:val="002437FE"/>
    <w:rsid w:val="00243830"/>
    <w:rsid w:val="00243DD1"/>
    <w:rsid w:val="002465A0"/>
    <w:rsid w:val="00247F6F"/>
    <w:rsid w:val="00250400"/>
    <w:rsid w:val="00252D75"/>
    <w:rsid w:val="00252DB5"/>
    <w:rsid w:val="00253899"/>
    <w:rsid w:val="00260E80"/>
    <w:rsid w:val="0026301E"/>
    <w:rsid w:val="002657E4"/>
    <w:rsid w:val="00266239"/>
    <w:rsid w:val="00266E67"/>
    <w:rsid w:val="002742BB"/>
    <w:rsid w:val="00275246"/>
    <w:rsid w:val="002763C9"/>
    <w:rsid w:val="0028463C"/>
    <w:rsid w:val="00284A97"/>
    <w:rsid w:val="00290ABD"/>
    <w:rsid w:val="00292E73"/>
    <w:rsid w:val="00293CBD"/>
    <w:rsid w:val="00295B29"/>
    <w:rsid w:val="002A0173"/>
    <w:rsid w:val="002A08C4"/>
    <w:rsid w:val="002A092D"/>
    <w:rsid w:val="002A0C40"/>
    <w:rsid w:val="002A2D11"/>
    <w:rsid w:val="002A3121"/>
    <w:rsid w:val="002B13F7"/>
    <w:rsid w:val="002B1A16"/>
    <w:rsid w:val="002B3113"/>
    <w:rsid w:val="002B6592"/>
    <w:rsid w:val="002B6AFD"/>
    <w:rsid w:val="002B72BC"/>
    <w:rsid w:val="002C419D"/>
    <w:rsid w:val="002C47F5"/>
    <w:rsid w:val="002C4B38"/>
    <w:rsid w:val="002C5A60"/>
    <w:rsid w:val="002D03C0"/>
    <w:rsid w:val="002D319C"/>
    <w:rsid w:val="002D4380"/>
    <w:rsid w:val="002D7096"/>
    <w:rsid w:val="002E2476"/>
    <w:rsid w:val="002E2629"/>
    <w:rsid w:val="002E38B5"/>
    <w:rsid w:val="002E68F4"/>
    <w:rsid w:val="002F27B4"/>
    <w:rsid w:val="002F6C65"/>
    <w:rsid w:val="00303FA4"/>
    <w:rsid w:val="00304A84"/>
    <w:rsid w:val="00312AFC"/>
    <w:rsid w:val="0031477C"/>
    <w:rsid w:val="0031528A"/>
    <w:rsid w:val="00320643"/>
    <w:rsid w:val="00320783"/>
    <w:rsid w:val="00324785"/>
    <w:rsid w:val="00325945"/>
    <w:rsid w:val="00325E27"/>
    <w:rsid w:val="00332D26"/>
    <w:rsid w:val="00332EFF"/>
    <w:rsid w:val="0033696A"/>
    <w:rsid w:val="00336F55"/>
    <w:rsid w:val="003432F4"/>
    <w:rsid w:val="003475BF"/>
    <w:rsid w:val="00354B06"/>
    <w:rsid w:val="00360469"/>
    <w:rsid w:val="003628A6"/>
    <w:rsid w:val="00365F27"/>
    <w:rsid w:val="0036768C"/>
    <w:rsid w:val="00367AC2"/>
    <w:rsid w:val="00367C17"/>
    <w:rsid w:val="00371FDA"/>
    <w:rsid w:val="0037700A"/>
    <w:rsid w:val="0037709A"/>
    <w:rsid w:val="00384681"/>
    <w:rsid w:val="00386D3A"/>
    <w:rsid w:val="00392A9D"/>
    <w:rsid w:val="00393EB4"/>
    <w:rsid w:val="003942A6"/>
    <w:rsid w:val="00394977"/>
    <w:rsid w:val="003A09FB"/>
    <w:rsid w:val="003A15F5"/>
    <w:rsid w:val="003A2BAA"/>
    <w:rsid w:val="003A39E9"/>
    <w:rsid w:val="003A3AE0"/>
    <w:rsid w:val="003A43AF"/>
    <w:rsid w:val="003B1128"/>
    <w:rsid w:val="003B2990"/>
    <w:rsid w:val="003B2D45"/>
    <w:rsid w:val="003B78EF"/>
    <w:rsid w:val="003B7FC0"/>
    <w:rsid w:val="003C0B40"/>
    <w:rsid w:val="003C1388"/>
    <w:rsid w:val="003C17D6"/>
    <w:rsid w:val="003C2570"/>
    <w:rsid w:val="003D1F34"/>
    <w:rsid w:val="003D2BB3"/>
    <w:rsid w:val="003D5BC2"/>
    <w:rsid w:val="003E0988"/>
    <w:rsid w:val="003E0CB3"/>
    <w:rsid w:val="003E4AC7"/>
    <w:rsid w:val="003E4BF8"/>
    <w:rsid w:val="003E518E"/>
    <w:rsid w:val="003E5F66"/>
    <w:rsid w:val="003E79F7"/>
    <w:rsid w:val="003F120B"/>
    <w:rsid w:val="003F3FE6"/>
    <w:rsid w:val="003F42A4"/>
    <w:rsid w:val="003F4634"/>
    <w:rsid w:val="003F541E"/>
    <w:rsid w:val="003F692D"/>
    <w:rsid w:val="00401E83"/>
    <w:rsid w:val="00403E43"/>
    <w:rsid w:val="0041416A"/>
    <w:rsid w:val="004148D4"/>
    <w:rsid w:val="00420A36"/>
    <w:rsid w:val="004213A0"/>
    <w:rsid w:val="00424089"/>
    <w:rsid w:val="00424F4F"/>
    <w:rsid w:val="0042564C"/>
    <w:rsid w:val="004265E1"/>
    <w:rsid w:val="00427151"/>
    <w:rsid w:val="00430326"/>
    <w:rsid w:val="00430375"/>
    <w:rsid w:val="00430977"/>
    <w:rsid w:val="004309CA"/>
    <w:rsid w:val="004326E1"/>
    <w:rsid w:val="00433F39"/>
    <w:rsid w:val="004358C2"/>
    <w:rsid w:val="00444C9D"/>
    <w:rsid w:val="00445209"/>
    <w:rsid w:val="00450971"/>
    <w:rsid w:val="00454691"/>
    <w:rsid w:val="0045478C"/>
    <w:rsid w:val="004570F0"/>
    <w:rsid w:val="004602A2"/>
    <w:rsid w:val="00462046"/>
    <w:rsid w:val="004620C3"/>
    <w:rsid w:val="00462D26"/>
    <w:rsid w:val="004648AD"/>
    <w:rsid w:val="0046710E"/>
    <w:rsid w:val="00470669"/>
    <w:rsid w:val="00477DC5"/>
    <w:rsid w:val="0048275E"/>
    <w:rsid w:val="004839E2"/>
    <w:rsid w:val="00483FD6"/>
    <w:rsid w:val="00485CB4"/>
    <w:rsid w:val="0048731F"/>
    <w:rsid w:val="00487BFB"/>
    <w:rsid w:val="0049170D"/>
    <w:rsid w:val="00495D27"/>
    <w:rsid w:val="0049753C"/>
    <w:rsid w:val="004A4805"/>
    <w:rsid w:val="004A5A69"/>
    <w:rsid w:val="004B347B"/>
    <w:rsid w:val="004B4DDA"/>
    <w:rsid w:val="004D0C86"/>
    <w:rsid w:val="004D16FD"/>
    <w:rsid w:val="004D4CFD"/>
    <w:rsid w:val="004E2392"/>
    <w:rsid w:val="004E7F60"/>
    <w:rsid w:val="004F089D"/>
    <w:rsid w:val="004F1DE3"/>
    <w:rsid w:val="004F7261"/>
    <w:rsid w:val="00502239"/>
    <w:rsid w:val="005052DA"/>
    <w:rsid w:val="005054DB"/>
    <w:rsid w:val="00511F25"/>
    <w:rsid w:val="0051232D"/>
    <w:rsid w:val="00523F24"/>
    <w:rsid w:val="00526B90"/>
    <w:rsid w:val="00526EDA"/>
    <w:rsid w:val="00540018"/>
    <w:rsid w:val="00543314"/>
    <w:rsid w:val="00543686"/>
    <w:rsid w:val="00545B29"/>
    <w:rsid w:val="00550408"/>
    <w:rsid w:val="005504F2"/>
    <w:rsid w:val="0055761B"/>
    <w:rsid w:val="00557ABF"/>
    <w:rsid w:val="005600FC"/>
    <w:rsid w:val="0056230F"/>
    <w:rsid w:val="0056561E"/>
    <w:rsid w:val="00566ECE"/>
    <w:rsid w:val="005676CA"/>
    <w:rsid w:val="005739EF"/>
    <w:rsid w:val="00573BF3"/>
    <w:rsid w:val="00574B74"/>
    <w:rsid w:val="005757CF"/>
    <w:rsid w:val="005761D9"/>
    <w:rsid w:val="005817E5"/>
    <w:rsid w:val="005826F2"/>
    <w:rsid w:val="00584221"/>
    <w:rsid w:val="00587F33"/>
    <w:rsid w:val="00594C86"/>
    <w:rsid w:val="00596C39"/>
    <w:rsid w:val="005A09BE"/>
    <w:rsid w:val="005A23FA"/>
    <w:rsid w:val="005A3801"/>
    <w:rsid w:val="005A4789"/>
    <w:rsid w:val="005A7F7A"/>
    <w:rsid w:val="005B015B"/>
    <w:rsid w:val="005B02B2"/>
    <w:rsid w:val="005B4D35"/>
    <w:rsid w:val="005C3507"/>
    <w:rsid w:val="005C3E54"/>
    <w:rsid w:val="005C576F"/>
    <w:rsid w:val="005C66CF"/>
    <w:rsid w:val="005D0FF4"/>
    <w:rsid w:val="005D2F80"/>
    <w:rsid w:val="005D710C"/>
    <w:rsid w:val="005D7815"/>
    <w:rsid w:val="005E14FA"/>
    <w:rsid w:val="005E2CF0"/>
    <w:rsid w:val="005E3A4C"/>
    <w:rsid w:val="005E47BD"/>
    <w:rsid w:val="005E786B"/>
    <w:rsid w:val="005F1A89"/>
    <w:rsid w:val="005F79DA"/>
    <w:rsid w:val="00606C98"/>
    <w:rsid w:val="00612B6B"/>
    <w:rsid w:val="00614652"/>
    <w:rsid w:val="00620024"/>
    <w:rsid w:val="00620ACA"/>
    <w:rsid w:val="00621978"/>
    <w:rsid w:val="00621B00"/>
    <w:rsid w:val="00625C5B"/>
    <w:rsid w:val="0062619C"/>
    <w:rsid w:val="00640945"/>
    <w:rsid w:val="0064264E"/>
    <w:rsid w:val="006502AB"/>
    <w:rsid w:val="006533AE"/>
    <w:rsid w:val="006545D3"/>
    <w:rsid w:val="00655A88"/>
    <w:rsid w:val="00660BF9"/>
    <w:rsid w:val="006616FC"/>
    <w:rsid w:val="006659EA"/>
    <w:rsid w:val="00672CFE"/>
    <w:rsid w:val="00675836"/>
    <w:rsid w:val="00677BD5"/>
    <w:rsid w:val="00677D4C"/>
    <w:rsid w:val="00680EA1"/>
    <w:rsid w:val="00683367"/>
    <w:rsid w:val="00686C50"/>
    <w:rsid w:val="0069017D"/>
    <w:rsid w:val="006907AA"/>
    <w:rsid w:val="00690AF3"/>
    <w:rsid w:val="00691D31"/>
    <w:rsid w:val="00693227"/>
    <w:rsid w:val="00695050"/>
    <w:rsid w:val="006A01ED"/>
    <w:rsid w:val="006A02D1"/>
    <w:rsid w:val="006A2D69"/>
    <w:rsid w:val="006B03F2"/>
    <w:rsid w:val="006B325A"/>
    <w:rsid w:val="006B7BC6"/>
    <w:rsid w:val="006C0D1C"/>
    <w:rsid w:val="006D0EFF"/>
    <w:rsid w:val="006D2563"/>
    <w:rsid w:val="006D4C2C"/>
    <w:rsid w:val="006D5D04"/>
    <w:rsid w:val="006D7333"/>
    <w:rsid w:val="006E0C1D"/>
    <w:rsid w:val="006E47F9"/>
    <w:rsid w:val="006E4C8A"/>
    <w:rsid w:val="006E5247"/>
    <w:rsid w:val="006E7CF2"/>
    <w:rsid w:val="006F0B45"/>
    <w:rsid w:val="006F2270"/>
    <w:rsid w:val="006F78B0"/>
    <w:rsid w:val="007017D3"/>
    <w:rsid w:val="007064EF"/>
    <w:rsid w:val="0070781C"/>
    <w:rsid w:val="007138F6"/>
    <w:rsid w:val="00713BF7"/>
    <w:rsid w:val="00716BB0"/>
    <w:rsid w:val="007202AF"/>
    <w:rsid w:val="00725003"/>
    <w:rsid w:val="007262CE"/>
    <w:rsid w:val="00727536"/>
    <w:rsid w:val="00732B33"/>
    <w:rsid w:val="007369B2"/>
    <w:rsid w:val="00736E82"/>
    <w:rsid w:val="007403C3"/>
    <w:rsid w:val="00740AF5"/>
    <w:rsid w:val="007415BA"/>
    <w:rsid w:val="00752C02"/>
    <w:rsid w:val="0075517E"/>
    <w:rsid w:val="00757603"/>
    <w:rsid w:val="00757E99"/>
    <w:rsid w:val="00766C2C"/>
    <w:rsid w:val="00767F29"/>
    <w:rsid w:val="00770E20"/>
    <w:rsid w:val="00771239"/>
    <w:rsid w:val="00771E2D"/>
    <w:rsid w:val="00773FD6"/>
    <w:rsid w:val="0078036E"/>
    <w:rsid w:val="0078498F"/>
    <w:rsid w:val="0078662E"/>
    <w:rsid w:val="00792C2D"/>
    <w:rsid w:val="00795226"/>
    <w:rsid w:val="007A0491"/>
    <w:rsid w:val="007A0701"/>
    <w:rsid w:val="007A362C"/>
    <w:rsid w:val="007A4565"/>
    <w:rsid w:val="007A64F5"/>
    <w:rsid w:val="007B11E3"/>
    <w:rsid w:val="007B2D67"/>
    <w:rsid w:val="007B3B7C"/>
    <w:rsid w:val="007B589D"/>
    <w:rsid w:val="007B5A83"/>
    <w:rsid w:val="007C0B0A"/>
    <w:rsid w:val="007C64AD"/>
    <w:rsid w:val="007D368F"/>
    <w:rsid w:val="007D37D2"/>
    <w:rsid w:val="007D6344"/>
    <w:rsid w:val="007D7EAE"/>
    <w:rsid w:val="007E12BA"/>
    <w:rsid w:val="007E6507"/>
    <w:rsid w:val="007E6F80"/>
    <w:rsid w:val="007E7B7D"/>
    <w:rsid w:val="007F4413"/>
    <w:rsid w:val="007F55F2"/>
    <w:rsid w:val="007F6C21"/>
    <w:rsid w:val="007F7283"/>
    <w:rsid w:val="00801A91"/>
    <w:rsid w:val="008021AE"/>
    <w:rsid w:val="00802A56"/>
    <w:rsid w:val="00806A7B"/>
    <w:rsid w:val="00806D3C"/>
    <w:rsid w:val="00807B40"/>
    <w:rsid w:val="00811104"/>
    <w:rsid w:val="00811AF1"/>
    <w:rsid w:val="00814F5E"/>
    <w:rsid w:val="00816C7F"/>
    <w:rsid w:val="00817822"/>
    <w:rsid w:val="00820B6B"/>
    <w:rsid w:val="00821374"/>
    <w:rsid w:val="008252F2"/>
    <w:rsid w:val="008353CF"/>
    <w:rsid w:val="00840C07"/>
    <w:rsid w:val="008437F0"/>
    <w:rsid w:val="00843EE3"/>
    <w:rsid w:val="0085553D"/>
    <w:rsid w:val="008614EB"/>
    <w:rsid w:val="00877598"/>
    <w:rsid w:val="008800AB"/>
    <w:rsid w:val="0088448C"/>
    <w:rsid w:val="00884AEB"/>
    <w:rsid w:val="008910EB"/>
    <w:rsid w:val="00893378"/>
    <w:rsid w:val="008943A5"/>
    <w:rsid w:val="008B2E49"/>
    <w:rsid w:val="008C001E"/>
    <w:rsid w:val="008C0A62"/>
    <w:rsid w:val="008C42AC"/>
    <w:rsid w:val="008C53EB"/>
    <w:rsid w:val="008C550C"/>
    <w:rsid w:val="008C7738"/>
    <w:rsid w:val="008D258A"/>
    <w:rsid w:val="008D3A81"/>
    <w:rsid w:val="008E335F"/>
    <w:rsid w:val="008E469D"/>
    <w:rsid w:val="008E53E0"/>
    <w:rsid w:val="008E6054"/>
    <w:rsid w:val="008F641F"/>
    <w:rsid w:val="00903365"/>
    <w:rsid w:val="00905018"/>
    <w:rsid w:val="0090592B"/>
    <w:rsid w:val="00906903"/>
    <w:rsid w:val="009100F6"/>
    <w:rsid w:val="0091128F"/>
    <w:rsid w:val="0091159A"/>
    <w:rsid w:val="00914B39"/>
    <w:rsid w:val="009150B4"/>
    <w:rsid w:val="0091557A"/>
    <w:rsid w:val="00915D69"/>
    <w:rsid w:val="009171F8"/>
    <w:rsid w:val="009260F5"/>
    <w:rsid w:val="00926639"/>
    <w:rsid w:val="00931983"/>
    <w:rsid w:val="00931EF4"/>
    <w:rsid w:val="0093346E"/>
    <w:rsid w:val="00940AB1"/>
    <w:rsid w:val="00946205"/>
    <w:rsid w:val="00947EE4"/>
    <w:rsid w:val="00962DF4"/>
    <w:rsid w:val="00963B5E"/>
    <w:rsid w:val="00964CA9"/>
    <w:rsid w:val="00964D76"/>
    <w:rsid w:val="00965A84"/>
    <w:rsid w:val="009729AC"/>
    <w:rsid w:val="00973E07"/>
    <w:rsid w:val="009823A3"/>
    <w:rsid w:val="00983A87"/>
    <w:rsid w:val="00986C79"/>
    <w:rsid w:val="0099411E"/>
    <w:rsid w:val="009953BD"/>
    <w:rsid w:val="00995EA9"/>
    <w:rsid w:val="009A190C"/>
    <w:rsid w:val="009A5B56"/>
    <w:rsid w:val="009B2866"/>
    <w:rsid w:val="009B2AB0"/>
    <w:rsid w:val="009C0B35"/>
    <w:rsid w:val="009C0D36"/>
    <w:rsid w:val="009C13C0"/>
    <w:rsid w:val="009C37EA"/>
    <w:rsid w:val="009C49F1"/>
    <w:rsid w:val="009C5979"/>
    <w:rsid w:val="009D22E1"/>
    <w:rsid w:val="009D29A3"/>
    <w:rsid w:val="009D34DA"/>
    <w:rsid w:val="009D56F9"/>
    <w:rsid w:val="009D6DD8"/>
    <w:rsid w:val="009E142A"/>
    <w:rsid w:val="009E1482"/>
    <w:rsid w:val="009E4647"/>
    <w:rsid w:val="009F0370"/>
    <w:rsid w:val="009F5583"/>
    <w:rsid w:val="009F5C23"/>
    <w:rsid w:val="009F7E1B"/>
    <w:rsid w:val="00A02AA7"/>
    <w:rsid w:val="00A02D0E"/>
    <w:rsid w:val="00A04584"/>
    <w:rsid w:val="00A04F80"/>
    <w:rsid w:val="00A0550F"/>
    <w:rsid w:val="00A056E8"/>
    <w:rsid w:val="00A07565"/>
    <w:rsid w:val="00A13863"/>
    <w:rsid w:val="00A157CE"/>
    <w:rsid w:val="00A25BA6"/>
    <w:rsid w:val="00A25EAF"/>
    <w:rsid w:val="00A339B9"/>
    <w:rsid w:val="00A36902"/>
    <w:rsid w:val="00A40281"/>
    <w:rsid w:val="00A41372"/>
    <w:rsid w:val="00A43C85"/>
    <w:rsid w:val="00A443CB"/>
    <w:rsid w:val="00A449E4"/>
    <w:rsid w:val="00A44EB0"/>
    <w:rsid w:val="00A500FA"/>
    <w:rsid w:val="00A50195"/>
    <w:rsid w:val="00A50ACB"/>
    <w:rsid w:val="00A53DFF"/>
    <w:rsid w:val="00A547F2"/>
    <w:rsid w:val="00A56BFD"/>
    <w:rsid w:val="00A60C72"/>
    <w:rsid w:val="00A61C9F"/>
    <w:rsid w:val="00A62ACA"/>
    <w:rsid w:val="00A65E68"/>
    <w:rsid w:val="00A66166"/>
    <w:rsid w:val="00A700CA"/>
    <w:rsid w:val="00A73DAA"/>
    <w:rsid w:val="00A76245"/>
    <w:rsid w:val="00A76CA1"/>
    <w:rsid w:val="00A87434"/>
    <w:rsid w:val="00A901B2"/>
    <w:rsid w:val="00A91179"/>
    <w:rsid w:val="00A94809"/>
    <w:rsid w:val="00A956A9"/>
    <w:rsid w:val="00A965B2"/>
    <w:rsid w:val="00A97F03"/>
    <w:rsid w:val="00AA2BE0"/>
    <w:rsid w:val="00AA3507"/>
    <w:rsid w:val="00AA4CA2"/>
    <w:rsid w:val="00AA742F"/>
    <w:rsid w:val="00AA7512"/>
    <w:rsid w:val="00AB3ABA"/>
    <w:rsid w:val="00AB722E"/>
    <w:rsid w:val="00AB7E77"/>
    <w:rsid w:val="00AC61ED"/>
    <w:rsid w:val="00AD1B05"/>
    <w:rsid w:val="00AD4891"/>
    <w:rsid w:val="00AD4C84"/>
    <w:rsid w:val="00AD5EB3"/>
    <w:rsid w:val="00AD61FA"/>
    <w:rsid w:val="00AE2AA8"/>
    <w:rsid w:val="00AE5128"/>
    <w:rsid w:val="00AE6903"/>
    <w:rsid w:val="00AE7C42"/>
    <w:rsid w:val="00AF45F7"/>
    <w:rsid w:val="00B00459"/>
    <w:rsid w:val="00B01043"/>
    <w:rsid w:val="00B04E38"/>
    <w:rsid w:val="00B05B39"/>
    <w:rsid w:val="00B06B65"/>
    <w:rsid w:val="00B10827"/>
    <w:rsid w:val="00B1642C"/>
    <w:rsid w:val="00B170E1"/>
    <w:rsid w:val="00B24C72"/>
    <w:rsid w:val="00B3280A"/>
    <w:rsid w:val="00B3341A"/>
    <w:rsid w:val="00B40BFC"/>
    <w:rsid w:val="00B47C75"/>
    <w:rsid w:val="00B51A8F"/>
    <w:rsid w:val="00B54802"/>
    <w:rsid w:val="00B54A47"/>
    <w:rsid w:val="00B5616B"/>
    <w:rsid w:val="00B61044"/>
    <w:rsid w:val="00B645AC"/>
    <w:rsid w:val="00B6479B"/>
    <w:rsid w:val="00B64B3C"/>
    <w:rsid w:val="00B71B32"/>
    <w:rsid w:val="00B74394"/>
    <w:rsid w:val="00B7448A"/>
    <w:rsid w:val="00B76F6F"/>
    <w:rsid w:val="00B77F61"/>
    <w:rsid w:val="00B86873"/>
    <w:rsid w:val="00B91EFA"/>
    <w:rsid w:val="00BA05B5"/>
    <w:rsid w:val="00BA09D2"/>
    <w:rsid w:val="00BA59A3"/>
    <w:rsid w:val="00BB14DD"/>
    <w:rsid w:val="00BB1D70"/>
    <w:rsid w:val="00BB6F2D"/>
    <w:rsid w:val="00BB7690"/>
    <w:rsid w:val="00BC03FD"/>
    <w:rsid w:val="00BC73E8"/>
    <w:rsid w:val="00BD058A"/>
    <w:rsid w:val="00BE033F"/>
    <w:rsid w:val="00BE5883"/>
    <w:rsid w:val="00BE5E9F"/>
    <w:rsid w:val="00BE5FF4"/>
    <w:rsid w:val="00BF1155"/>
    <w:rsid w:val="00BF5131"/>
    <w:rsid w:val="00BF723B"/>
    <w:rsid w:val="00C11805"/>
    <w:rsid w:val="00C13126"/>
    <w:rsid w:val="00C1378C"/>
    <w:rsid w:val="00C21448"/>
    <w:rsid w:val="00C21FD6"/>
    <w:rsid w:val="00C2482C"/>
    <w:rsid w:val="00C25A76"/>
    <w:rsid w:val="00C31BAE"/>
    <w:rsid w:val="00C3212E"/>
    <w:rsid w:val="00C34124"/>
    <w:rsid w:val="00C41D57"/>
    <w:rsid w:val="00C432B6"/>
    <w:rsid w:val="00C434C5"/>
    <w:rsid w:val="00C443CD"/>
    <w:rsid w:val="00C44AA7"/>
    <w:rsid w:val="00C46E64"/>
    <w:rsid w:val="00C47695"/>
    <w:rsid w:val="00C518BD"/>
    <w:rsid w:val="00C52BE5"/>
    <w:rsid w:val="00C52ECD"/>
    <w:rsid w:val="00C52F49"/>
    <w:rsid w:val="00C53455"/>
    <w:rsid w:val="00C55370"/>
    <w:rsid w:val="00C6303C"/>
    <w:rsid w:val="00C65F4F"/>
    <w:rsid w:val="00C66174"/>
    <w:rsid w:val="00C72432"/>
    <w:rsid w:val="00C76005"/>
    <w:rsid w:val="00C76448"/>
    <w:rsid w:val="00C8253E"/>
    <w:rsid w:val="00C857D1"/>
    <w:rsid w:val="00C87BCD"/>
    <w:rsid w:val="00C9298B"/>
    <w:rsid w:val="00C92F36"/>
    <w:rsid w:val="00C93BDA"/>
    <w:rsid w:val="00C9445E"/>
    <w:rsid w:val="00C971AC"/>
    <w:rsid w:val="00CA14E3"/>
    <w:rsid w:val="00CB3023"/>
    <w:rsid w:val="00CB5E0B"/>
    <w:rsid w:val="00CC1353"/>
    <w:rsid w:val="00CC5A1D"/>
    <w:rsid w:val="00CD1DE3"/>
    <w:rsid w:val="00D01085"/>
    <w:rsid w:val="00D10D30"/>
    <w:rsid w:val="00D121A9"/>
    <w:rsid w:val="00D14422"/>
    <w:rsid w:val="00D15C2A"/>
    <w:rsid w:val="00D21BB6"/>
    <w:rsid w:val="00D22F6D"/>
    <w:rsid w:val="00D23035"/>
    <w:rsid w:val="00D2456D"/>
    <w:rsid w:val="00D24EF9"/>
    <w:rsid w:val="00D30116"/>
    <w:rsid w:val="00D35C58"/>
    <w:rsid w:val="00D413E3"/>
    <w:rsid w:val="00D41E8F"/>
    <w:rsid w:val="00D44F86"/>
    <w:rsid w:val="00D456A7"/>
    <w:rsid w:val="00D5262D"/>
    <w:rsid w:val="00D54166"/>
    <w:rsid w:val="00D567B0"/>
    <w:rsid w:val="00D56D7B"/>
    <w:rsid w:val="00D60FF4"/>
    <w:rsid w:val="00D64D67"/>
    <w:rsid w:val="00D66478"/>
    <w:rsid w:val="00D67130"/>
    <w:rsid w:val="00D71C66"/>
    <w:rsid w:val="00D75260"/>
    <w:rsid w:val="00D84153"/>
    <w:rsid w:val="00D85F71"/>
    <w:rsid w:val="00D878B1"/>
    <w:rsid w:val="00D90B12"/>
    <w:rsid w:val="00D950A1"/>
    <w:rsid w:val="00D9707F"/>
    <w:rsid w:val="00D97892"/>
    <w:rsid w:val="00DA204C"/>
    <w:rsid w:val="00DA28C9"/>
    <w:rsid w:val="00DA3837"/>
    <w:rsid w:val="00DA4837"/>
    <w:rsid w:val="00DA6748"/>
    <w:rsid w:val="00DB041F"/>
    <w:rsid w:val="00DB2C3E"/>
    <w:rsid w:val="00DB2CFF"/>
    <w:rsid w:val="00DB58B9"/>
    <w:rsid w:val="00DD09A5"/>
    <w:rsid w:val="00DD0AB4"/>
    <w:rsid w:val="00DD232B"/>
    <w:rsid w:val="00DD2FA1"/>
    <w:rsid w:val="00DD30D1"/>
    <w:rsid w:val="00DE3BE6"/>
    <w:rsid w:val="00DE7E1E"/>
    <w:rsid w:val="00E005C5"/>
    <w:rsid w:val="00E03555"/>
    <w:rsid w:val="00E03D6E"/>
    <w:rsid w:val="00E03E89"/>
    <w:rsid w:val="00E0417D"/>
    <w:rsid w:val="00E16990"/>
    <w:rsid w:val="00E22421"/>
    <w:rsid w:val="00E23835"/>
    <w:rsid w:val="00E2636B"/>
    <w:rsid w:val="00E268A4"/>
    <w:rsid w:val="00E2699F"/>
    <w:rsid w:val="00E27200"/>
    <w:rsid w:val="00E32AC2"/>
    <w:rsid w:val="00E32C28"/>
    <w:rsid w:val="00E32FF5"/>
    <w:rsid w:val="00E34E47"/>
    <w:rsid w:val="00E35097"/>
    <w:rsid w:val="00E426E0"/>
    <w:rsid w:val="00E44F5E"/>
    <w:rsid w:val="00E515ED"/>
    <w:rsid w:val="00E53888"/>
    <w:rsid w:val="00E5457F"/>
    <w:rsid w:val="00E61464"/>
    <w:rsid w:val="00E62A86"/>
    <w:rsid w:val="00E62C87"/>
    <w:rsid w:val="00E62E45"/>
    <w:rsid w:val="00E637C6"/>
    <w:rsid w:val="00E65D9C"/>
    <w:rsid w:val="00E70BD6"/>
    <w:rsid w:val="00E73262"/>
    <w:rsid w:val="00E73A7F"/>
    <w:rsid w:val="00E74997"/>
    <w:rsid w:val="00E804A6"/>
    <w:rsid w:val="00E8369B"/>
    <w:rsid w:val="00E902BC"/>
    <w:rsid w:val="00E90CBE"/>
    <w:rsid w:val="00E92650"/>
    <w:rsid w:val="00E947D4"/>
    <w:rsid w:val="00E957AB"/>
    <w:rsid w:val="00E96038"/>
    <w:rsid w:val="00E971CE"/>
    <w:rsid w:val="00EA524C"/>
    <w:rsid w:val="00EB0A89"/>
    <w:rsid w:val="00EB2852"/>
    <w:rsid w:val="00EC71AA"/>
    <w:rsid w:val="00ED05C3"/>
    <w:rsid w:val="00ED0A9D"/>
    <w:rsid w:val="00ED6BEC"/>
    <w:rsid w:val="00EE286B"/>
    <w:rsid w:val="00EE3FAF"/>
    <w:rsid w:val="00EE507A"/>
    <w:rsid w:val="00EE581A"/>
    <w:rsid w:val="00EF01DC"/>
    <w:rsid w:val="00EF0F04"/>
    <w:rsid w:val="00EF38D8"/>
    <w:rsid w:val="00EF538B"/>
    <w:rsid w:val="00EF592E"/>
    <w:rsid w:val="00EF5D4F"/>
    <w:rsid w:val="00F007B2"/>
    <w:rsid w:val="00F07819"/>
    <w:rsid w:val="00F2158D"/>
    <w:rsid w:val="00F2319C"/>
    <w:rsid w:val="00F24451"/>
    <w:rsid w:val="00F25B6D"/>
    <w:rsid w:val="00F2613A"/>
    <w:rsid w:val="00F27AC1"/>
    <w:rsid w:val="00F30B2B"/>
    <w:rsid w:val="00F33BB4"/>
    <w:rsid w:val="00F4354D"/>
    <w:rsid w:val="00F5180C"/>
    <w:rsid w:val="00F568B3"/>
    <w:rsid w:val="00F56B1D"/>
    <w:rsid w:val="00F56CF7"/>
    <w:rsid w:val="00F57CE4"/>
    <w:rsid w:val="00F63637"/>
    <w:rsid w:val="00F63CE9"/>
    <w:rsid w:val="00F63F09"/>
    <w:rsid w:val="00F65CC4"/>
    <w:rsid w:val="00F65F5A"/>
    <w:rsid w:val="00F6607A"/>
    <w:rsid w:val="00F73640"/>
    <w:rsid w:val="00F77B5D"/>
    <w:rsid w:val="00F80F80"/>
    <w:rsid w:val="00F82133"/>
    <w:rsid w:val="00F836AA"/>
    <w:rsid w:val="00F862A9"/>
    <w:rsid w:val="00F9002C"/>
    <w:rsid w:val="00F93967"/>
    <w:rsid w:val="00FA0C2D"/>
    <w:rsid w:val="00FA0DC1"/>
    <w:rsid w:val="00FA1888"/>
    <w:rsid w:val="00FA2A2C"/>
    <w:rsid w:val="00FA32CF"/>
    <w:rsid w:val="00FB2BE1"/>
    <w:rsid w:val="00FB30AB"/>
    <w:rsid w:val="00FB420B"/>
    <w:rsid w:val="00FB5349"/>
    <w:rsid w:val="00FC0372"/>
    <w:rsid w:val="00FC163F"/>
    <w:rsid w:val="00FD312F"/>
    <w:rsid w:val="00FD763B"/>
    <w:rsid w:val="00FE068A"/>
    <w:rsid w:val="00FE201F"/>
    <w:rsid w:val="00FE36E6"/>
    <w:rsid w:val="00FE4B13"/>
    <w:rsid w:val="00FE598D"/>
    <w:rsid w:val="00FE6861"/>
    <w:rsid w:val="00FF0951"/>
    <w:rsid w:val="00FF0DC5"/>
    <w:rsid w:val="00FF2CF7"/>
    <w:rsid w:val="00FF32AA"/>
    <w:rsid w:val="00FF78DA"/>
    <w:rsid w:val="01CB75AB"/>
    <w:rsid w:val="050B35C9"/>
    <w:rsid w:val="1427A34E"/>
    <w:rsid w:val="2FC0E7BF"/>
    <w:rsid w:val="309EDC54"/>
    <w:rsid w:val="316C0B34"/>
    <w:rsid w:val="3513380A"/>
    <w:rsid w:val="378D60D4"/>
    <w:rsid w:val="4E0A479E"/>
    <w:rsid w:val="4E40241B"/>
    <w:rsid w:val="5A03DAFB"/>
    <w:rsid w:val="615D21D7"/>
    <w:rsid w:val="67089DEA"/>
    <w:rsid w:val="67F5584A"/>
    <w:rsid w:val="6AE4B46B"/>
    <w:rsid w:val="6D7D3464"/>
    <w:rsid w:val="7270C62F"/>
    <w:rsid w:val="774D471E"/>
    <w:rsid w:val="77B5944B"/>
    <w:rsid w:val="7F651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39304D"/>
  <w15:chartTrackingRefBased/>
  <w15:docId w15:val="{E7D03BBF-F007-4995-BE2D-59027B6E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C3"/>
  </w:style>
  <w:style w:type="paragraph" w:styleId="Heading1">
    <w:name w:val="heading 1"/>
    <w:basedOn w:val="Normal"/>
    <w:next w:val="Normal"/>
    <w:link w:val="Heading1Char"/>
    <w:uiPriority w:val="9"/>
    <w:qFormat/>
    <w:rsid w:val="00102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22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10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breadcrumbinner">
    <w:name w:val="el-breadcrumb__inner"/>
    <w:basedOn w:val="DefaultParagraphFont"/>
    <w:rsid w:val="00C55370"/>
  </w:style>
  <w:style w:type="character" w:customStyle="1" w:styleId="q-mb-sm">
    <w:name w:val="q-mb-sm"/>
    <w:basedOn w:val="DefaultParagraphFont"/>
    <w:rsid w:val="00E8369B"/>
  </w:style>
  <w:style w:type="character" w:customStyle="1" w:styleId="Heading2Char">
    <w:name w:val="Heading 2 Char"/>
    <w:basedOn w:val="DefaultParagraphFont"/>
    <w:link w:val="Heading2"/>
    <w:uiPriority w:val="9"/>
    <w:rsid w:val="001022A6"/>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1022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2A6"/>
    <w:pPr>
      <w:outlineLvl w:val="9"/>
    </w:pPr>
    <w:rPr>
      <w:rFonts w:asciiTheme="minorHAnsi" w:hAnsiTheme="minorHAnsi"/>
      <w:color w:val="auto"/>
      <w:kern w:val="0"/>
      <w:sz w:val="24"/>
      <w:lang w:val="en-US"/>
      <w14:ligatures w14:val="none"/>
    </w:rPr>
  </w:style>
  <w:style w:type="paragraph" w:styleId="TOC1">
    <w:name w:val="toc 1"/>
    <w:basedOn w:val="Normal"/>
    <w:next w:val="Normal"/>
    <w:autoRedefine/>
    <w:uiPriority w:val="39"/>
    <w:unhideWhenUsed/>
    <w:rsid w:val="00FD312F"/>
    <w:pPr>
      <w:tabs>
        <w:tab w:val="right" w:leader="dot" w:pos="9038"/>
      </w:tabs>
      <w:spacing w:after="100"/>
    </w:pPr>
    <w:rPr>
      <w:b/>
      <w:bCs/>
      <w:noProof/>
    </w:rPr>
  </w:style>
  <w:style w:type="character" w:styleId="Hyperlink">
    <w:name w:val="Hyperlink"/>
    <w:basedOn w:val="DefaultParagraphFont"/>
    <w:uiPriority w:val="99"/>
    <w:unhideWhenUsed/>
    <w:rsid w:val="001022A6"/>
    <w:rPr>
      <w:color w:val="0563C1" w:themeColor="hyperlink"/>
      <w:u w:val="single"/>
    </w:rPr>
  </w:style>
  <w:style w:type="character" w:customStyle="1" w:styleId="Heading3Char">
    <w:name w:val="Heading 3 Char"/>
    <w:basedOn w:val="DefaultParagraphFont"/>
    <w:link w:val="Heading3"/>
    <w:uiPriority w:val="9"/>
    <w:rsid w:val="001017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5FF4"/>
    <w:pPr>
      <w:spacing w:after="100"/>
      <w:ind w:left="440"/>
    </w:pPr>
  </w:style>
  <w:style w:type="paragraph" w:styleId="NormalWeb">
    <w:name w:val="Normal (Web)"/>
    <w:basedOn w:val="Normal"/>
    <w:uiPriority w:val="99"/>
    <w:semiHidden/>
    <w:unhideWhenUsed/>
    <w:rsid w:val="001E1C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C42"/>
    <w:rPr>
      <w:b/>
      <w:bCs/>
    </w:rPr>
  </w:style>
  <w:style w:type="paragraph" w:styleId="ListParagraph">
    <w:name w:val="List Paragraph"/>
    <w:basedOn w:val="Normal"/>
    <w:uiPriority w:val="34"/>
    <w:qFormat/>
    <w:rsid w:val="00247F6F"/>
    <w:pPr>
      <w:ind w:left="720"/>
      <w:contextualSpacing/>
    </w:pPr>
  </w:style>
  <w:style w:type="paragraph" w:customStyle="1" w:styleId="paragraph">
    <w:name w:val="paragraph"/>
    <w:basedOn w:val="Normal"/>
    <w:rsid w:val="00BB6F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B6F2D"/>
  </w:style>
  <w:style w:type="character" w:customStyle="1" w:styleId="eop">
    <w:name w:val="eop"/>
    <w:basedOn w:val="DefaultParagraphFont"/>
    <w:rsid w:val="00BB6F2D"/>
  </w:style>
  <w:style w:type="table" w:styleId="TableGrid">
    <w:name w:val="Table Grid"/>
    <w:basedOn w:val="TableNormal"/>
    <w:uiPriority w:val="39"/>
    <w:rsid w:val="00C7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6BFD"/>
    <w:pPr>
      <w:spacing w:after="0" w:line="240" w:lineRule="auto"/>
    </w:pPr>
  </w:style>
  <w:style w:type="character" w:styleId="CommentReference">
    <w:name w:val="annotation reference"/>
    <w:basedOn w:val="DefaultParagraphFont"/>
    <w:uiPriority w:val="99"/>
    <w:semiHidden/>
    <w:unhideWhenUsed/>
    <w:rsid w:val="00A94809"/>
    <w:rPr>
      <w:sz w:val="16"/>
      <w:szCs w:val="16"/>
    </w:rPr>
  </w:style>
  <w:style w:type="paragraph" w:styleId="CommentText">
    <w:name w:val="annotation text"/>
    <w:basedOn w:val="Normal"/>
    <w:link w:val="CommentTextChar"/>
    <w:uiPriority w:val="99"/>
    <w:unhideWhenUsed/>
    <w:rsid w:val="00A94809"/>
    <w:pPr>
      <w:spacing w:line="240" w:lineRule="auto"/>
    </w:pPr>
    <w:rPr>
      <w:sz w:val="20"/>
      <w:szCs w:val="20"/>
    </w:rPr>
  </w:style>
  <w:style w:type="character" w:customStyle="1" w:styleId="CommentTextChar">
    <w:name w:val="Comment Text Char"/>
    <w:basedOn w:val="DefaultParagraphFont"/>
    <w:link w:val="CommentText"/>
    <w:uiPriority w:val="99"/>
    <w:rsid w:val="00A94809"/>
    <w:rPr>
      <w:sz w:val="20"/>
      <w:szCs w:val="20"/>
    </w:rPr>
  </w:style>
  <w:style w:type="paragraph" w:styleId="CommentSubject">
    <w:name w:val="annotation subject"/>
    <w:basedOn w:val="CommentText"/>
    <w:next w:val="CommentText"/>
    <w:link w:val="CommentSubjectChar"/>
    <w:uiPriority w:val="99"/>
    <w:semiHidden/>
    <w:unhideWhenUsed/>
    <w:rsid w:val="00A94809"/>
    <w:rPr>
      <w:b/>
      <w:bCs/>
    </w:rPr>
  </w:style>
  <w:style w:type="character" w:customStyle="1" w:styleId="CommentSubjectChar">
    <w:name w:val="Comment Subject Char"/>
    <w:basedOn w:val="CommentTextChar"/>
    <w:link w:val="CommentSubject"/>
    <w:uiPriority w:val="99"/>
    <w:semiHidden/>
    <w:rsid w:val="00A94809"/>
    <w:rPr>
      <w:b/>
      <w:bCs/>
      <w:sz w:val="20"/>
      <w:szCs w:val="20"/>
    </w:rPr>
  </w:style>
  <w:style w:type="paragraph" w:styleId="TOC2">
    <w:name w:val="toc 2"/>
    <w:basedOn w:val="Normal"/>
    <w:next w:val="Normal"/>
    <w:autoRedefine/>
    <w:uiPriority w:val="39"/>
    <w:unhideWhenUsed/>
    <w:rsid w:val="00320783"/>
    <w:pPr>
      <w:spacing w:after="100"/>
      <w:ind w:left="220"/>
    </w:pPr>
  </w:style>
  <w:style w:type="paragraph" w:styleId="Header">
    <w:name w:val="header"/>
    <w:basedOn w:val="Normal"/>
    <w:link w:val="HeaderChar"/>
    <w:uiPriority w:val="99"/>
    <w:unhideWhenUsed/>
    <w:rsid w:val="002B6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AFD"/>
  </w:style>
  <w:style w:type="paragraph" w:styleId="Footer">
    <w:name w:val="footer"/>
    <w:basedOn w:val="Normal"/>
    <w:link w:val="FooterChar"/>
    <w:uiPriority w:val="99"/>
    <w:unhideWhenUsed/>
    <w:rsid w:val="002B6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AFD"/>
  </w:style>
  <w:style w:type="character" w:customStyle="1" w:styleId="text-muted">
    <w:name w:val="text-muted"/>
    <w:basedOn w:val="DefaultParagraphFont"/>
    <w:rsid w:val="00394977"/>
  </w:style>
  <w:style w:type="character" w:customStyle="1" w:styleId="word-break">
    <w:name w:val="word-break"/>
    <w:basedOn w:val="DefaultParagraphFont"/>
    <w:rsid w:val="00394977"/>
  </w:style>
  <w:style w:type="character" w:styleId="FollowedHyperlink">
    <w:name w:val="FollowedHyperlink"/>
    <w:basedOn w:val="DefaultParagraphFont"/>
    <w:uiPriority w:val="99"/>
    <w:semiHidden/>
    <w:unhideWhenUsed/>
    <w:rsid w:val="006C0D1C"/>
    <w:rPr>
      <w:color w:val="954F72" w:themeColor="followedHyperlink"/>
      <w:u w:val="single"/>
    </w:rPr>
  </w:style>
  <w:style w:type="character" w:styleId="UnresolvedMention">
    <w:name w:val="Unresolved Mention"/>
    <w:basedOn w:val="DefaultParagraphFont"/>
    <w:uiPriority w:val="99"/>
    <w:semiHidden/>
    <w:unhideWhenUsed/>
    <w:rsid w:val="00D9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7268">
      <w:bodyDiv w:val="1"/>
      <w:marLeft w:val="0"/>
      <w:marRight w:val="0"/>
      <w:marTop w:val="0"/>
      <w:marBottom w:val="0"/>
      <w:divBdr>
        <w:top w:val="none" w:sz="0" w:space="0" w:color="auto"/>
        <w:left w:val="none" w:sz="0" w:space="0" w:color="auto"/>
        <w:bottom w:val="none" w:sz="0" w:space="0" w:color="auto"/>
        <w:right w:val="none" w:sz="0" w:space="0" w:color="auto"/>
      </w:divBdr>
      <w:divsChild>
        <w:div w:id="216858710">
          <w:marLeft w:val="0"/>
          <w:marRight w:val="0"/>
          <w:marTop w:val="0"/>
          <w:marBottom w:val="240"/>
          <w:divBdr>
            <w:top w:val="none" w:sz="0" w:space="0" w:color="auto"/>
            <w:left w:val="none" w:sz="0" w:space="0" w:color="auto"/>
            <w:bottom w:val="none" w:sz="0" w:space="0" w:color="auto"/>
            <w:right w:val="none" w:sz="0" w:space="0" w:color="auto"/>
          </w:divBdr>
          <w:divsChild>
            <w:div w:id="1654916319">
              <w:marLeft w:val="0"/>
              <w:marRight w:val="240"/>
              <w:marTop w:val="0"/>
              <w:marBottom w:val="180"/>
              <w:divBdr>
                <w:top w:val="none" w:sz="0" w:space="0" w:color="auto"/>
                <w:left w:val="none" w:sz="0" w:space="0" w:color="auto"/>
                <w:bottom w:val="none" w:sz="0" w:space="0" w:color="auto"/>
                <w:right w:val="none" w:sz="0" w:space="0" w:color="auto"/>
              </w:divBdr>
            </w:div>
            <w:div w:id="1869026266">
              <w:marLeft w:val="0"/>
              <w:marRight w:val="0"/>
              <w:marTop w:val="0"/>
              <w:marBottom w:val="0"/>
              <w:divBdr>
                <w:top w:val="none" w:sz="0" w:space="0" w:color="auto"/>
                <w:left w:val="none" w:sz="0" w:space="0" w:color="auto"/>
                <w:bottom w:val="none" w:sz="0" w:space="0" w:color="auto"/>
                <w:right w:val="none" w:sz="0" w:space="0" w:color="auto"/>
              </w:divBdr>
            </w:div>
          </w:divsChild>
        </w:div>
        <w:div w:id="1653674129">
          <w:marLeft w:val="0"/>
          <w:marRight w:val="0"/>
          <w:marTop w:val="0"/>
          <w:marBottom w:val="240"/>
          <w:divBdr>
            <w:top w:val="none" w:sz="0" w:space="0" w:color="auto"/>
            <w:left w:val="none" w:sz="0" w:space="0" w:color="auto"/>
            <w:bottom w:val="none" w:sz="0" w:space="0" w:color="auto"/>
            <w:right w:val="none" w:sz="0" w:space="0" w:color="auto"/>
          </w:divBdr>
          <w:divsChild>
            <w:div w:id="1967420406">
              <w:marLeft w:val="0"/>
              <w:marRight w:val="240"/>
              <w:marTop w:val="0"/>
              <w:marBottom w:val="180"/>
              <w:divBdr>
                <w:top w:val="none" w:sz="0" w:space="0" w:color="auto"/>
                <w:left w:val="none" w:sz="0" w:space="0" w:color="auto"/>
                <w:bottom w:val="none" w:sz="0" w:space="0" w:color="auto"/>
                <w:right w:val="none" w:sz="0" w:space="0" w:color="auto"/>
              </w:divBdr>
            </w:div>
            <w:div w:id="1626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430">
      <w:bodyDiv w:val="1"/>
      <w:marLeft w:val="0"/>
      <w:marRight w:val="0"/>
      <w:marTop w:val="0"/>
      <w:marBottom w:val="0"/>
      <w:divBdr>
        <w:top w:val="none" w:sz="0" w:space="0" w:color="auto"/>
        <w:left w:val="none" w:sz="0" w:space="0" w:color="auto"/>
        <w:bottom w:val="none" w:sz="0" w:space="0" w:color="auto"/>
        <w:right w:val="none" w:sz="0" w:space="0" w:color="auto"/>
      </w:divBdr>
    </w:div>
    <w:div w:id="287007016">
      <w:bodyDiv w:val="1"/>
      <w:marLeft w:val="0"/>
      <w:marRight w:val="0"/>
      <w:marTop w:val="0"/>
      <w:marBottom w:val="0"/>
      <w:divBdr>
        <w:top w:val="none" w:sz="0" w:space="0" w:color="auto"/>
        <w:left w:val="none" w:sz="0" w:space="0" w:color="auto"/>
        <w:bottom w:val="none" w:sz="0" w:space="0" w:color="auto"/>
        <w:right w:val="none" w:sz="0" w:space="0" w:color="auto"/>
      </w:divBdr>
      <w:divsChild>
        <w:div w:id="1042637700">
          <w:marLeft w:val="0"/>
          <w:marRight w:val="240"/>
          <w:marTop w:val="0"/>
          <w:marBottom w:val="180"/>
          <w:divBdr>
            <w:top w:val="none" w:sz="0" w:space="0" w:color="auto"/>
            <w:left w:val="none" w:sz="0" w:space="0" w:color="auto"/>
            <w:bottom w:val="none" w:sz="0" w:space="0" w:color="auto"/>
            <w:right w:val="none" w:sz="0" w:space="0" w:color="auto"/>
          </w:divBdr>
        </w:div>
        <w:div w:id="1730029461">
          <w:marLeft w:val="0"/>
          <w:marRight w:val="0"/>
          <w:marTop w:val="0"/>
          <w:marBottom w:val="0"/>
          <w:divBdr>
            <w:top w:val="none" w:sz="0" w:space="0" w:color="auto"/>
            <w:left w:val="none" w:sz="0" w:space="0" w:color="auto"/>
            <w:bottom w:val="none" w:sz="0" w:space="0" w:color="auto"/>
            <w:right w:val="none" w:sz="0" w:space="0" w:color="auto"/>
          </w:divBdr>
        </w:div>
      </w:divsChild>
    </w:div>
    <w:div w:id="436026055">
      <w:bodyDiv w:val="1"/>
      <w:marLeft w:val="0"/>
      <w:marRight w:val="0"/>
      <w:marTop w:val="0"/>
      <w:marBottom w:val="0"/>
      <w:divBdr>
        <w:top w:val="none" w:sz="0" w:space="0" w:color="auto"/>
        <w:left w:val="none" w:sz="0" w:space="0" w:color="auto"/>
        <w:bottom w:val="none" w:sz="0" w:space="0" w:color="auto"/>
        <w:right w:val="none" w:sz="0" w:space="0" w:color="auto"/>
      </w:divBdr>
      <w:divsChild>
        <w:div w:id="1990596721">
          <w:marLeft w:val="0"/>
          <w:marRight w:val="0"/>
          <w:marTop w:val="0"/>
          <w:marBottom w:val="0"/>
          <w:divBdr>
            <w:top w:val="none" w:sz="0" w:space="0" w:color="auto"/>
            <w:left w:val="none" w:sz="0" w:space="0" w:color="auto"/>
            <w:bottom w:val="none" w:sz="0" w:space="0" w:color="auto"/>
            <w:right w:val="none" w:sz="0" w:space="0" w:color="auto"/>
          </w:divBdr>
        </w:div>
        <w:div w:id="1142692868">
          <w:marLeft w:val="0"/>
          <w:marRight w:val="0"/>
          <w:marTop w:val="0"/>
          <w:marBottom w:val="0"/>
          <w:divBdr>
            <w:top w:val="none" w:sz="0" w:space="0" w:color="auto"/>
            <w:left w:val="none" w:sz="0" w:space="0" w:color="auto"/>
            <w:bottom w:val="none" w:sz="0" w:space="0" w:color="auto"/>
            <w:right w:val="none" w:sz="0" w:space="0" w:color="auto"/>
          </w:divBdr>
        </w:div>
        <w:div w:id="1455446837">
          <w:marLeft w:val="0"/>
          <w:marRight w:val="0"/>
          <w:marTop w:val="0"/>
          <w:marBottom w:val="0"/>
          <w:divBdr>
            <w:top w:val="none" w:sz="0" w:space="0" w:color="auto"/>
            <w:left w:val="none" w:sz="0" w:space="0" w:color="auto"/>
            <w:bottom w:val="none" w:sz="0" w:space="0" w:color="auto"/>
            <w:right w:val="none" w:sz="0" w:space="0" w:color="auto"/>
          </w:divBdr>
        </w:div>
        <w:div w:id="429397231">
          <w:marLeft w:val="0"/>
          <w:marRight w:val="0"/>
          <w:marTop w:val="0"/>
          <w:marBottom w:val="0"/>
          <w:divBdr>
            <w:top w:val="none" w:sz="0" w:space="0" w:color="auto"/>
            <w:left w:val="none" w:sz="0" w:space="0" w:color="auto"/>
            <w:bottom w:val="none" w:sz="0" w:space="0" w:color="auto"/>
            <w:right w:val="none" w:sz="0" w:space="0" w:color="auto"/>
          </w:divBdr>
        </w:div>
        <w:div w:id="329716787">
          <w:marLeft w:val="0"/>
          <w:marRight w:val="0"/>
          <w:marTop w:val="0"/>
          <w:marBottom w:val="0"/>
          <w:divBdr>
            <w:top w:val="none" w:sz="0" w:space="0" w:color="auto"/>
            <w:left w:val="none" w:sz="0" w:space="0" w:color="auto"/>
            <w:bottom w:val="none" w:sz="0" w:space="0" w:color="auto"/>
            <w:right w:val="none" w:sz="0" w:space="0" w:color="auto"/>
          </w:divBdr>
        </w:div>
        <w:div w:id="9071202">
          <w:marLeft w:val="0"/>
          <w:marRight w:val="0"/>
          <w:marTop w:val="0"/>
          <w:marBottom w:val="0"/>
          <w:divBdr>
            <w:top w:val="none" w:sz="0" w:space="0" w:color="auto"/>
            <w:left w:val="none" w:sz="0" w:space="0" w:color="auto"/>
            <w:bottom w:val="none" w:sz="0" w:space="0" w:color="auto"/>
            <w:right w:val="none" w:sz="0" w:space="0" w:color="auto"/>
          </w:divBdr>
        </w:div>
        <w:div w:id="1500194345">
          <w:marLeft w:val="0"/>
          <w:marRight w:val="0"/>
          <w:marTop w:val="0"/>
          <w:marBottom w:val="0"/>
          <w:divBdr>
            <w:top w:val="none" w:sz="0" w:space="0" w:color="auto"/>
            <w:left w:val="none" w:sz="0" w:space="0" w:color="auto"/>
            <w:bottom w:val="none" w:sz="0" w:space="0" w:color="auto"/>
            <w:right w:val="none" w:sz="0" w:space="0" w:color="auto"/>
          </w:divBdr>
        </w:div>
        <w:div w:id="2104452070">
          <w:marLeft w:val="0"/>
          <w:marRight w:val="0"/>
          <w:marTop w:val="0"/>
          <w:marBottom w:val="0"/>
          <w:divBdr>
            <w:top w:val="none" w:sz="0" w:space="0" w:color="auto"/>
            <w:left w:val="none" w:sz="0" w:space="0" w:color="auto"/>
            <w:bottom w:val="none" w:sz="0" w:space="0" w:color="auto"/>
            <w:right w:val="none" w:sz="0" w:space="0" w:color="auto"/>
          </w:divBdr>
        </w:div>
        <w:div w:id="323359421">
          <w:marLeft w:val="0"/>
          <w:marRight w:val="0"/>
          <w:marTop w:val="0"/>
          <w:marBottom w:val="0"/>
          <w:divBdr>
            <w:top w:val="none" w:sz="0" w:space="0" w:color="auto"/>
            <w:left w:val="none" w:sz="0" w:space="0" w:color="auto"/>
            <w:bottom w:val="none" w:sz="0" w:space="0" w:color="auto"/>
            <w:right w:val="none" w:sz="0" w:space="0" w:color="auto"/>
          </w:divBdr>
        </w:div>
        <w:div w:id="1466578594">
          <w:marLeft w:val="0"/>
          <w:marRight w:val="0"/>
          <w:marTop w:val="0"/>
          <w:marBottom w:val="0"/>
          <w:divBdr>
            <w:top w:val="none" w:sz="0" w:space="0" w:color="auto"/>
            <w:left w:val="none" w:sz="0" w:space="0" w:color="auto"/>
            <w:bottom w:val="none" w:sz="0" w:space="0" w:color="auto"/>
            <w:right w:val="none" w:sz="0" w:space="0" w:color="auto"/>
          </w:divBdr>
        </w:div>
        <w:div w:id="2010056679">
          <w:marLeft w:val="0"/>
          <w:marRight w:val="0"/>
          <w:marTop w:val="0"/>
          <w:marBottom w:val="0"/>
          <w:divBdr>
            <w:top w:val="none" w:sz="0" w:space="0" w:color="auto"/>
            <w:left w:val="none" w:sz="0" w:space="0" w:color="auto"/>
            <w:bottom w:val="none" w:sz="0" w:space="0" w:color="auto"/>
            <w:right w:val="none" w:sz="0" w:space="0" w:color="auto"/>
          </w:divBdr>
        </w:div>
        <w:div w:id="893348746">
          <w:marLeft w:val="0"/>
          <w:marRight w:val="0"/>
          <w:marTop w:val="0"/>
          <w:marBottom w:val="0"/>
          <w:divBdr>
            <w:top w:val="none" w:sz="0" w:space="0" w:color="auto"/>
            <w:left w:val="none" w:sz="0" w:space="0" w:color="auto"/>
            <w:bottom w:val="none" w:sz="0" w:space="0" w:color="auto"/>
            <w:right w:val="none" w:sz="0" w:space="0" w:color="auto"/>
          </w:divBdr>
        </w:div>
        <w:div w:id="682098885">
          <w:marLeft w:val="0"/>
          <w:marRight w:val="0"/>
          <w:marTop w:val="0"/>
          <w:marBottom w:val="0"/>
          <w:divBdr>
            <w:top w:val="none" w:sz="0" w:space="0" w:color="auto"/>
            <w:left w:val="none" w:sz="0" w:space="0" w:color="auto"/>
            <w:bottom w:val="none" w:sz="0" w:space="0" w:color="auto"/>
            <w:right w:val="none" w:sz="0" w:space="0" w:color="auto"/>
          </w:divBdr>
        </w:div>
      </w:divsChild>
    </w:div>
    <w:div w:id="441728194">
      <w:bodyDiv w:val="1"/>
      <w:marLeft w:val="0"/>
      <w:marRight w:val="0"/>
      <w:marTop w:val="0"/>
      <w:marBottom w:val="0"/>
      <w:divBdr>
        <w:top w:val="none" w:sz="0" w:space="0" w:color="auto"/>
        <w:left w:val="none" w:sz="0" w:space="0" w:color="auto"/>
        <w:bottom w:val="none" w:sz="0" w:space="0" w:color="auto"/>
        <w:right w:val="none" w:sz="0" w:space="0" w:color="auto"/>
      </w:divBdr>
      <w:divsChild>
        <w:div w:id="945498770">
          <w:marLeft w:val="0"/>
          <w:marRight w:val="240"/>
          <w:marTop w:val="0"/>
          <w:marBottom w:val="180"/>
          <w:divBdr>
            <w:top w:val="none" w:sz="0" w:space="0" w:color="auto"/>
            <w:left w:val="none" w:sz="0" w:space="0" w:color="auto"/>
            <w:bottom w:val="none" w:sz="0" w:space="0" w:color="auto"/>
            <w:right w:val="none" w:sz="0" w:space="0" w:color="auto"/>
          </w:divBdr>
        </w:div>
        <w:div w:id="655844329">
          <w:marLeft w:val="0"/>
          <w:marRight w:val="0"/>
          <w:marTop w:val="0"/>
          <w:marBottom w:val="0"/>
          <w:divBdr>
            <w:top w:val="none" w:sz="0" w:space="0" w:color="auto"/>
            <w:left w:val="none" w:sz="0" w:space="0" w:color="auto"/>
            <w:bottom w:val="none" w:sz="0" w:space="0" w:color="auto"/>
            <w:right w:val="none" w:sz="0" w:space="0" w:color="auto"/>
          </w:divBdr>
        </w:div>
        <w:div w:id="67465311">
          <w:marLeft w:val="0"/>
          <w:marRight w:val="0"/>
          <w:marTop w:val="0"/>
          <w:marBottom w:val="0"/>
          <w:divBdr>
            <w:top w:val="none" w:sz="0" w:space="0" w:color="auto"/>
            <w:left w:val="none" w:sz="0" w:space="0" w:color="auto"/>
            <w:bottom w:val="none" w:sz="0" w:space="0" w:color="auto"/>
            <w:right w:val="none" w:sz="0" w:space="0" w:color="auto"/>
          </w:divBdr>
        </w:div>
      </w:divsChild>
    </w:div>
    <w:div w:id="532113325">
      <w:bodyDiv w:val="1"/>
      <w:marLeft w:val="0"/>
      <w:marRight w:val="0"/>
      <w:marTop w:val="0"/>
      <w:marBottom w:val="0"/>
      <w:divBdr>
        <w:top w:val="none" w:sz="0" w:space="0" w:color="auto"/>
        <w:left w:val="none" w:sz="0" w:space="0" w:color="auto"/>
        <w:bottom w:val="none" w:sz="0" w:space="0" w:color="auto"/>
        <w:right w:val="none" w:sz="0" w:space="0" w:color="auto"/>
      </w:divBdr>
      <w:divsChild>
        <w:div w:id="254019045">
          <w:marLeft w:val="0"/>
          <w:marRight w:val="0"/>
          <w:marTop w:val="0"/>
          <w:marBottom w:val="0"/>
          <w:divBdr>
            <w:top w:val="none" w:sz="0" w:space="0" w:color="auto"/>
            <w:left w:val="none" w:sz="0" w:space="0" w:color="auto"/>
            <w:bottom w:val="none" w:sz="0" w:space="0" w:color="auto"/>
            <w:right w:val="none" w:sz="0" w:space="0" w:color="auto"/>
          </w:divBdr>
          <w:divsChild>
            <w:div w:id="1275407924">
              <w:marLeft w:val="0"/>
              <w:marRight w:val="0"/>
              <w:marTop w:val="0"/>
              <w:marBottom w:val="0"/>
              <w:divBdr>
                <w:top w:val="none" w:sz="0" w:space="0" w:color="auto"/>
                <w:left w:val="none" w:sz="0" w:space="0" w:color="auto"/>
                <w:bottom w:val="none" w:sz="0" w:space="0" w:color="auto"/>
                <w:right w:val="none" w:sz="0" w:space="0" w:color="auto"/>
              </w:divBdr>
              <w:divsChild>
                <w:div w:id="153224458">
                  <w:marLeft w:val="0"/>
                  <w:marRight w:val="0"/>
                  <w:marTop w:val="0"/>
                  <w:marBottom w:val="0"/>
                  <w:divBdr>
                    <w:top w:val="none" w:sz="0" w:space="0" w:color="auto"/>
                    <w:left w:val="none" w:sz="0" w:space="0" w:color="auto"/>
                    <w:bottom w:val="none" w:sz="0" w:space="0" w:color="auto"/>
                    <w:right w:val="none" w:sz="0" w:space="0" w:color="auto"/>
                  </w:divBdr>
                  <w:divsChild>
                    <w:div w:id="1505239186">
                      <w:marLeft w:val="0"/>
                      <w:marRight w:val="0"/>
                      <w:marTop w:val="0"/>
                      <w:marBottom w:val="0"/>
                      <w:divBdr>
                        <w:top w:val="none" w:sz="0" w:space="0" w:color="auto"/>
                        <w:left w:val="none" w:sz="0" w:space="0" w:color="auto"/>
                        <w:bottom w:val="none" w:sz="0" w:space="0" w:color="auto"/>
                        <w:right w:val="none" w:sz="0" w:space="0" w:color="auto"/>
                      </w:divBdr>
                      <w:divsChild>
                        <w:div w:id="1085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6867">
      <w:bodyDiv w:val="1"/>
      <w:marLeft w:val="0"/>
      <w:marRight w:val="0"/>
      <w:marTop w:val="0"/>
      <w:marBottom w:val="0"/>
      <w:divBdr>
        <w:top w:val="none" w:sz="0" w:space="0" w:color="auto"/>
        <w:left w:val="none" w:sz="0" w:space="0" w:color="auto"/>
        <w:bottom w:val="none" w:sz="0" w:space="0" w:color="auto"/>
        <w:right w:val="none" w:sz="0" w:space="0" w:color="auto"/>
      </w:divBdr>
    </w:div>
    <w:div w:id="806360594">
      <w:bodyDiv w:val="1"/>
      <w:marLeft w:val="0"/>
      <w:marRight w:val="0"/>
      <w:marTop w:val="0"/>
      <w:marBottom w:val="0"/>
      <w:divBdr>
        <w:top w:val="none" w:sz="0" w:space="0" w:color="auto"/>
        <w:left w:val="none" w:sz="0" w:space="0" w:color="auto"/>
        <w:bottom w:val="none" w:sz="0" w:space="0" w:color="auto"/>
        <w:right w:val="none" w:sz="0" w:space="0" w:color="auto"/>
      </w:divBdr>
    </w:div>
    <w:div w:id="874467918">
      <w:bodyDiv w:val="1"/>
      <w:marLeft w:val="0"/>
      <w:marRight w:val="0"/>
      <w:marTop w:val="0"/>
      <w:marBottom w:val="0"/>
      <w:divBdr>
        <w:top w:val="none" w:sz="0" w:space="0" w:color="auto"/>
        <w:left w:val="none" w:sz="0" w:space="0" w:color="auto"/>
        <w:bottom w:val="none" w:sz="0" w:space="0" w:color="auto"/>
        <w:right w:val="none" w:sz="0" w:space="0" w:color="auto"/>
      </w:divBdr>
      <w:divsChild>
        <w:div w:id="846751409">
          <w:marLeft w:val="0"/>
          <w:marRight w:val="240"/>
          <w:marTop w:val="0"/>
          <w:marBottom w:val="180"/>
          <w:divBdr>
            <w:top w:val="none" w:sz="0" w:space="0" w:color="auto"/>
            <w:left w:val="none" w:sz="0" w:space="0" w:color="auto"/>
            <w:bottom w:val="none" w:sz="0" w:space="0" w:color="auto"/>
            <w:right w:val="none" w:sz="0" w:space="0" w:color="auto"/>
          </w:divBdr>
        </w:div>
        <w:div w:id="1163854480">
          <w:marLeft w:val="0"/>
          <w:marRight w:val="0"/>
          <w:marTop w:val="0"/>
          <w:marBottom w:val="0"/>
          <w:divBdr>
            <w:top w:val="none" w:sz="0" w:space="0" w:color="auto"/>
            <w:left w:val="none" w:sz="0" w:space="0" w:color="auto"/>
            <w:bottom w:val="none" w:sz="0" w:space="0" w:color="auto"/>
            <w:right w:val="none" w:sz="0" w:space="0" w:color="auto"/>
          </w:divBdr>
        </w:div>
        <w:div w:id="1692030790">
          <w:marLeft w:val="0"/>
          <w:marRight w:val="0"/>
          <w:marTop w:val="0"/>
          <w:marBottom w:val="0"/>
          <w:divBdr>
            <w:top w:val="none" w:sz="0" w:space="0" w:color="auto"/>
            <w:left w:val="none" w:sz="0" w:space="0" w:color="auto"/>
            <w:bottom w:val="none" w:sz="0" w:space="0" w:color="auto"/>
            <w:right w:val="none" w:sz="0" w:space="0" w:color="auto"/>
          </w:divBdr>
        </w:div>
      </w:divsChild>
    </w:div>
    <w:div w:id="877280801">
      <w:bodyDiv w:val="1"/>
      <w:marLeft w:val="0"/>
      <w:marRight w:val="0"/>
      <w:marTop w:val="0"/>
      <w:marBottom w:val="0"/>
      <w:divBdr>
        <w:top w:val="none" w:sz="0" w:space="0" w:color="auto"/>
        <w:left w:val="none" w:sz="0" w:space="0" w:color="auto"/>
        <w:bottom w:val="none" w:sz="0" w:space="0" w:color="auto"/>
        <w:right w:val="none" w:sz="0" w:space="0" w:color="auto"/>
      </w:divBdr>
      <w:divsChild>
        <w:div w:id="981469070">
          <w:marLeft w:val="0"/>
          <w:marRight w:val="0"/>
          <w:marTop w:val="0"/>
          <w:marBottom w:val="240"/>
          <w:divBdr>
            <w:top w:val="none" w:sz="0" w:space="0" w:color="auto"/>
            <w:left w:val="none" w:sz="0" w:space="0" w:color="auto"/>
            <w:bottom w:val="none" w:sz="0" w:space="0" w:color="auto"/>
            <w:right w:val="none" w:sz="0" w:space="0" w:color="auto"/>
          </w:divBdr>
          <w:divsChild>
            <w:div w:id="208421531">
              <w:marLeft w:val="0"/>
              <w:marRight w:val="240"/>
              <w:marTop w:val="0"/>
              <w:marBottom w:val="180"/>
              <w:divBdr>
                <w:top w:val="none" w:sz="0" w:space="0" w:color="auto"/>
                <w:left w:val="none" w:sz="0" w:space="0" w:color="auto"/>
                <w:bottom w:val="none" w:sz="0" w:space="0" w:color="auto"/>
                <w:right w:val="none" w:sz="0" w:space="0" w:color="auto"/>
              </w:divBdr>
            </w:div>
            <w:div w:id="1158493746">
              <w:marLeft w:val="0"/>
              <w:marRight w:val="0"/>
              <w:marTop w:val="0"/>
              <w:marBottom w:val="0"/>
              <w:divBdr>
                <w:top w:val="none" w:sz="0" w:space="0" w:color="auto"/>
                <w:left w:val="none" w:sz="0" w:space="0" w:color="auto"/>
                <w:bottom w:val="none" w:sz="0" w:space="0" w:color="auto"/>
                <w:right w:val="none" w:sz="0" w:space="0" w:color="auto"/>
              </w:divBdr>
            </w:div>
          </w:divsChild>
        </w:div>
        <w:div w:id="32652784">
          <w:marLeft w:val="0"/>
          <w:marRight w:val="0"/>
          <w:marTop w:val="0"/>
          <w:marBottom w:val="240"/>
          <w:divBdr>
            <w:top w:val="none" w:sz="0" w:space="0" w:color="auto"/>
            <w:left w:val="none" w:sz="0" w:space="0" w:color="auto"/>
            <w:bottom w:val="none" w:sz="0" w:space="0" w:color="auto"/>
            <w:right w:val="none" w:sz="0" w:space="0" w:color="auto"/>
          </w:divBdr>
          <w:divsChild>
            <w:div w:id="1482884373">
              <w:marLeft w:val="0"/>
              <w:marRight w:val="240"/>
              <w:marTop w:val="0"/>
              <w:marBottom w:val="180"/>
              <w:divBdr>
                <w:top w:val="none" w:sz="0" w:space="0" w:color="auto"/>
                <w:left w:val="none" w:sz="0" w:space="0" w:color="auto"/>
                <w:bottom w:val="none" w:sz="0" w:space="0" w:color="auto"/>
                <w:right w:val="none" w:sz="0" w:space="0" w:color="auto"/>
              </w:divBdr>
            </w:div>
            <w:div w:id="225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402">
      <w:bodyDiv w:val="1"/>
      <w:marLeft w:val="0"/>
      <w:marRight w:val="0"/>
      <w:marTop w:val="0"/>
      <w:marBottom w:val="0"/>
      <w:divBdr>
        <w:top w:val="none" w:sz="0" w:space="0" w:color="auto"/>
        <w:left w:val="none" w:sz="0" w:space="0" w:color="auto"/>
        <w:bottom w:val="none" w:sz="0" w:space="0" w:color="auto"/>
        <w:right w:val="none" w:sz="0" w:space="0" w:color="auto"/>
      </w:divBdr>
    </w:div>
    <w:div w:id="1188910826">
      <w:bodyDiv w:val="1"/>
      <w:marLeft w:val="0"/>
      <w:marRight w:val="0"/>
      <w:marTop w:val="0"/>
      <w:marBottom w:val="0"/>
      <w:divBdr>
        <w:top w:val="none" w:sz="0" w:space="0" w:color="auto"/>
        <w:left w:val="none" w:sz="0" w:space="0" w:color="auto"/>
        <w:bottom w:val="none" w:sz="0" w:space="0" w:color="auto"/>
        <w:right w:val="none" w:sz="0" w:space="0" w:color="auto"/>
      </w:divBdr>
      <w:divsChild>
        <w:div w:id="2018146223">
          <w:marLeft w:val="0"/>
          <w:marRight w:val="240"/>
          <w:marTop w:val="0"/>
          <w:marBottom w:val="180"/>
          <w:divBdr>
            <w:top w:val="none" w:sz="0" w:space="0" w:color="auto"/>
            <w:left w:val="none" w:sz="0" w:space="0" w:color="auto"/>
            <w:bottom w:val="none" w:sz="0" w:space="0" w:color="auto"/>
            <w:right w:val="none" w:sz="0" w:space="0" w:color="auto"/>
          </w:divBdr>
        </w:div>
        <w:div w:id="255214434">
          <w:marLeft w:val="0"/>
          <w:marRight w:val="0"/>
          <w:marTop w:val="0"/>
          <w:marBottom w:val="0"/>
          <w:divBdr>
            <w:top w:val="none" w:sz="0" w:space="0" w:color="auto"/>
            <w:left w:val="none" w:sz="0" w:space="0" w:color="auto"/>
            <w:bottom w:val="none" w:sz="0" w:space="0" w:color="auto"/>
            <w:right w:val="none" w:sz="0" w:space="0" w:color="auto"/>
          </w:divBdr>
        </w:div>
        <w:div w:id="392001102">
          <w:marLeft w:val="0"/>
          <w:marRight w:val="0"/>
          <w:marTop w:val="0"/>
          <w:marBottom w:val="0"/>
          <w:divBdr>
            <w:top w:val="none" w:sz="0" w:space="0" w:color="auto"/>
            <w:left w:val="none" w:sz="0" w:space="0" w:color="auto"/>
            <w:bottom w:val="none" w:sz="0" w:space="0" w:color="auto"/>
            <w:right w:val="none" w:sz="0" w:space="0" w:color="auto"/>
          </w:divBdr>
        </w:div>
      </w:divsChild>
    </w:div>
    <w:div w:id="1352563431">
      <w:bodyDiv w:val="1"/>
      <w:marLeft w:val="0"/>
      <w:marRight w:val="0"/>
      <w:marTop w:val="0"/>
      <w:marBottom w:val="0"/>
      <w:divBdr>
        <w:top w:val="none" w:sz="0" w:space="0" w:color="auto"/>
        <w:left w:val="none" w:sz="0" w:space="0" w:color="auto"/>
        <w:bottom w:val="none" w:sz="0" w:space="0" w:color="auto"/>
        <w:right w:val="none" w:sz="0" w:space="0" w:color="auto"/>
      </w:divBdr>
      <w:divsChild>
        <w:div w:id="2055612783">
          <w:marLeft w:val="0"/>
          <w:marRight w:val="240"/>
          <w:marTop w:val="0"/>
          <w:marBottom w:val="180"/>
          <w:divBdr>
            <w:top w:val="none" w:sz="0" w:space="0" w:color="auto"/>
            <w:left w:val="none" w:sz="0" w:space="0" w:color="auto"/>
            <w:bottom w:val="none" w:sz="0" w:space="0" w:color="auto"/>
            <w:right w:val="none" w:sz="0" w:space="0" w:color="auto"/>
          </w:divBdr>
        </w:div>
        <w:div w:id="515582201">
          <w:marLeft w:val="0"/>
          <w:marRight w:val="0"/>
          <w:marTop w:val="0"/>
          <w:marBottom w:val="0"/>
          <w:divBdr>
            <w:top w:val="none" w:sz="0" w:space="0" w:color="auto"/>
            <w:left w:val="none" w:sz="0" w:space="0" w:color="auto"/>
            <w:bottom w:val="none" w:sz="0" w:space="0" w:color="auto"/>
            <w:right w:val="none" w:sz="0" w:space="0" w:color="auto"/>
          </w:divBdr>
        </w:div>
        <w:div w:id="1575777424">
          <w:marLeft w:val="0"/>
          <w:marRight w:val="0"/>
          <w:marTop w:val="0"/>
          <w:marBottom w:val="0"/>
          <w:divBdr>
            <w:top w:val="none" w:sz="0" w:space="0" w:color="auto"/>
            <w:left w:val="none" w:sz="0" w:space="0" w:color="auto"/>
            <w:bottom w:val="none" w:sz="0" w:space="0" w:color="auto"/>
            <w:right w:val="none" w:sz="0" w:space="0" w:color="auto"/>
          </w:divBdr>
        </w:div>
      </w:divsChild>
    </w:div>
    <w:div w:id="1740253936">
      <w:bodyDiv w:val="1"/>
      <w:marLeft w:val="0"/>
      <w:marRight w:val="0"/>
      <w:marTop w:val="0"/>
      <w:marBottom w:val="0"/>
      <w:divBdr>
        <w:top w:val="none" w:sz="0" w:space="0" w:color="auto"/>
        <w:left w:val="none" w:sz="0" w:space="0" w:color="auto"/>
        <w:bottom w:val="none" w:sz="0" w:space="0" w:color="auto"/>
        <w:right w:val="none" w:sz="0" w:space="0" w:color="auto"/>
      </w:divBdr>
    </w:div>
    <w:div w:id="2056538042">
      <w:bodyDiv w:val="1"/>
      <w:marLeft w:val="0"/>
      <w:marRight w:val="0"/>
      <w:marTop w:val="0"/>
      <w:marBottom w:val="0"/>
      <w:divBdr>
        <w:top w:val="none" w:sz="0" w:space="0" w:color="auto"/>
        <w:left w:val="none" w:sz="0" w:space="0" w:color="auto"/>
        <w:bottom w:val="none" w:sz="0" w:space="0" w:color="auto"/>
        <w:right w:val="none" w:sz="0" w:space="0" w:color="auto"/>
      </w:divBdr>
      <w:divsChild>
        <w:div w:id="1549419601">
          <w:marLeft w:val="0"/>
          <w:marRight w:val="0"/>
          <w:marTop w:val="0"/>
          <w:marBottom w:val="180"/>
          <w:divBdr>
            <w:top w:val="none" w:sz="0" w:space="0" w:color="auto"/>
            <w:left w:val="none" w:sz="0" w:space="0" w:color="auto"/>
            <w:bottom w:val="none" w:sz="0" w:space="0" w:color="auto"/>
            <w:right w:val="none" w:sz="0" w:space="0" w:color="auto"/>
          </w:divBdr>
          <w:divsChild>
            <w:div w:id="774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ocs.aquasec.com/saas/workload-protection/enforcers/enforcers-overview/" TargetMode="Externa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cs.aquasec.com/saas/workload-protection/runtime-policies/classic-runtime-policies/container-runtime-policie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quasec.com/v2022.4/platform/audit/view-audit-events/" TargetMode="External"/><Relationship Id="rId22" Type="http://schemas.openxmlformats.org/officeDocument/2006/relationships/oleObject" Target="embeddings/oleObject1.bin"/><Relationship Id="rId27" Type="http://schemas.openxmlformats.org/officeDocument/2006/relationships/hyperlink" Target="https://docs.aquasec.com/saas/workload-protection/enforcers/aqua-enforcer/"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50FFA-EC09-46FD-8B94-AB1BF7681F79}">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customXml/itemProps2.xml><?xml version="1.0" encoding="utf-8"?>
<ds:datastoreItem xmlns:ds="http://schemas.openxmlformats.org/officeDocument/2006/customXml" ds:itemID="{6103572C-6250-41A6-8EA7-EF16F1319BD8}">
  <ds:schemaRefs>
    <ds:schemaRef ds:uri="http://schemas.microsoft.com/sharepoint/v3/contenttype/forms"/>
  </ds:schemaRefs>
</ds:datastoreItem>
</file>

<file path=customXml/itemProps3.xml><?xml version="1.0" encoding="utf-8"?>
<ds:datastoreItem xmlns:ds="http://schemas.openxmlformats.org/officeDocument/2006/customXml" ds:itemID="{A4DE860F-8B29-4388-A5C8-6021D6FFEE00}">
  <ds:schemaRefs>
    <ds:schemaRef ds:uri="http://schemas.openxmlformats.org/officeDocument/2006/bibliography"/>
  </ds:schemaRefs>
</ds:datastoreItem>
</file>

<file path=customXml/itemProps4.xml><?xml version="1.0" encoding="utf-8"?>
<ds:datastoreItem xmlns:ds="http://schemas.openxmlformats.org/officeDocument/2006/customXml" ds:itemID="{3A52DB26-7AE7-44CF-99B6-0477712C0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955</Words>
  <Characters>5449</Characters>
  <Application>Microsoft Office Word</Application>
  <DocSecurity>0</DocSecurity>
  <Lines>45</Lines>
  <Paragraphs>12</Paragraphs>
  <ScaleCrop>false</ScaleCrop>
  <Company>Elcompanies</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Mihirkumar</dc:creator>
  <cp:keywords/>
  <dc:description/>
  <cp:lastModifiedBy>Jani, Mihirkumar</cp:lastModifiedBy>
  <cp:revision>455</cp:revision>
  <dcterms:created xsi:type="dcterms:W3CDTF">2023-12-21T15:17:00Z</dcterms:created>
  <dcterms:modified xsi:type="dcterms:W3CDTF">2024-07-12T16:25:00Z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2023-10-06T04:33:36Z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2149f62a-49f3-4ad6-976b-c622dcb1d8e7</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