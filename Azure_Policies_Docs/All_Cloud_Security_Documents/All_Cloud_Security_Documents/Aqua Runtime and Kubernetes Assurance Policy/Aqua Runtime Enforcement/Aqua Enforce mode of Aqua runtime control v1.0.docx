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http://schemas.microsoft.com/office/drawing/2014/main" mc:Ignorable="w14 w15 w16se w16cid w16 w16cex w16sdtdh w16du wp14">
  <w:body>
    <w:p w:rsidRPr="0093137D" w:rsidR="001022A6" w:rsidP="001022A6" w:rsidRDefault="004528C7" w14:paraId="3B83E02C" w14:textId="57391AF5">
      <w:pPr>
        <w:jc w:val="center"/>
        <w:rPr>
          <w:rFonts w:cstheme="minorHAnsi"/>
          <w:b/>
          <w:color w:val="44546A" w:themeColor="text2"/>
          <w:sz w:val="40"/>
          <w:szCs w:val="40"/>
        </w:rPr>
      </w:pPr>
      <w:r>
        <w:rPr>
          <w:rFonts w:cstheme="minorHAnsi"/>
          <w:b/>
          <w:color w:val="44546A" w:themeColor="text2"/>
          <w:sz w:val="40"/>
          <w:szCs w:val="40"/>
        </w:rPr>
        <w:t xml:space="preserve">Aqua – Runtime </w:t>
      </w:r>
      <w:r w:rsidR="00EB483B">
        <w:rPr>
          <w:rFonts w:cstheme="minorHAnsi"/>
          <w:b/>
          <w:color w:val="44546A" w:themeColor="text2"/>
          <w:sz w:val="40"/>
          <w:szCs w:val="40"/>
        </w:rPr>
        <w:t xml:space="preserve">Policy </w:t>
      </w:r>
      <w:r w:rsidR="00F834B8">
        <w:rPr>
          <w:rFonts w:cstheme="minorHAnsi"/>
          <w:b/>
          <w:color w:val="44546A" w:themeColor="text2"/>
          <w:sz w:val="40"/>
          <w:szCs w:val="40"/>
        </w:rPr>
        <w:t>–</w:t>
      </w:r>
      <w:r w:rsidR="00EB483B">
        <w:rPr>
          <w:rFonts w:cstheme="minorHAnsi"/>
          <w:b/>
          <w:color w:val="44546A" w:themeColor="text2"/>
          <w:sz w:val="40"/>
          <w:szCs w:val="40"/>
        </w:rPr>
        <w:t xml:space="preserve"> Enfo</w:t>
      </w:r>
      <w:r w:rsidR="00F834B8">
        <w:rPr>
          <w:rFonts w:cstheme="minorHAnsi"/>
          <w:b/>
          <w:color w:val="44546A" w:themeColor="text2"/>
          <w:sz w:val="40"/>
          <w:szCs w:val="40"/>
        </w:rPr>
        <w:t>rcement Mode Document V1.0</w:t>
      </w:r>
    </w:p>
    <w:p w:rsidR="001022A6" w:rsidP="001022A6" w:rsidRDefault="001022A6" w14:paraId="4D3BC16A" w14:textId="77777777">
      <w:pPr>
        <w:jc w:val="center"/>
        <w:rPr>
          <w:rFonts w:cstheme="minorHAnsi"/>
          <w:b/>
          <w:color w:val="44546A" w:themeColor="text2"/>
          <w:sz w:val="40"/>
          <w:szCs w:val="40"/>
        </w:rPr>
      </w:pPr>
      <w:bookmarkStart w:name="_Toc5902500" w:id="0"/>
    </w:p>
    <w:p w:rsidRPr="00B64FEF" w:rsidR="002C47F5" w:rsidP="001022A6" w:rsidRDefault="002C47F5" w14:paraId="0A566D34" w14:textId="77777777">
      <w:pPr>
        <w:jc w:val="center"/>
        <w:rPr>
          <w:rFonts w:cstheme="minorHAnsi"/>
          <w:b/>
          <w:color w:val="44546A" w:themeColor="text2"/>
          <w:sz w:val="40"/>
          <w:szCs w:val="40"/>
        </w:rPr>
      </w:pPr>
    </w:p>
    <w:p w:rsidRPr="00B64FEF" w:rsidR="001022A6" w:rsidP="00050EB2" w:rsidRDefault="00D64D67" w14:paraId="0877D9A6" w14:textId="75B1A633">
      <w:pPr>
        <w:ind w:left="2880"/>
        <w:rPr>
          <w:rFonts w:cstheme="minorHAnsi"/>
          <w:b/>
          <w:color w:val="44546A" w:themeColor="text2"/>
          <w:sz w:val="40"/>
          <w:szCs w:val="40"/>
        </w:rPr>
      </w:pPr>
      <w:r>
        <w:rPr>
          <w:rFonts w:cstheme="minorHAnsi"/>
          <w:b/>
          <w:color w:val="44546A" w:themeColor="text2"/>
          <w:sz w:val="40"/>
          <w:szCs w:val="40"/>
        </w:rPr>
        <w:t xml:space="preserve">    </w:t>
      </w:r>
      <w:r w:rsidRPr="00B64FEF" w:rsidR="001022A6">
        <w:rPr>
          <w:rFonts w:cstheme="minorHAnsi"/>
          <w:b/>
          <w:color w:val="44546A" w:themeColor="text2"/>
          <w:sz w:val="40"/>
          <w:szCs w:val="40"/>
        </w:rPr>
        <w:t>Submitted to</w:t>
      </w:r>
      <w:bookmarkEnd w:id="0"/>
    </w:p>
    <w:p w:rsidRPr="00B64FEF" w:rsidR="001022A6" w:rsidP="001022A6" w:rsidRDefault="001022A6" w14:paraId="78E57C7C" w14:textId="77777777">
      <w:pPr>
        <w:jc w:val="center"/>
        <w:rPr>
          <w:rFonts w:cstheme="minorHAnsi"/>
          <w:b/>
          <w:color w:val="44546A" w:themeColor="text2"/>
          <w:sz w:val="40"/>
          <w:szCs w:val="40"/>
        </w:rPr>
      </w:pPr>
    </w:p>
    <w:p w:rsidRPr="00B64FEF" w:rsidR="001022A6" w:rsidP="001022A6" w:rsidRDefault="001022A6" w14:paraId="16E59051" w14:textId="77777777">
      <w:pPr>
        <w:jc w:val="center"/>
        <w:rPr>
          <w:rFonts w:cstheme="minorHAnsi"/>
          <w:b/>
          <w:color w:val="44546A" w:themeColor="text2"/>
          <w:sz w:val="40"/>
          <w:szCs w:val="40"/>
        </w:rPr>
      </w:pPr>
      <w:r w:rsidRPr="00B64FEF">
        <w:rPr>
          <w:rFonts w:cstheme="minorHAnsi"/>
          <w:noProof/>
          <w:lang w:eastAsia="en-IN"/>
        </w:rPr>
        <w:drawing>
          <wp:inline distT="0" distB="0" distL="0" distR="0" wp14:anchorId="74F3D0D9" wp14:editId="48A00201">
            <wp:extent cx="2133653" cy="1371600"/>
            <wp:effectExtent l="0" t="0" r="0" b="0"/>
            <wp:docPr id="8" name="Picture 8"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2133653" cy="1371600"/>
                    </a:xfrm>
                    <a:prstGeom prst="rect">
                      <a:avLst/>
                    </a:prstGeom>
                  </pic:spPr>
                </pic:pic>
              </a:graphicData>
            </a:graphic>
          </wp:inline>
        </w:drawing>
      </w:r>
    </w:p>
    <w:p w:rsidRPr="00B64FEF" w:rsidR="001022A6" w:rsidP="001022A6" w:rsidRDefault="001022A6" w14:paraId="7FDE4339" w14:textId="77777777">
      <w:pPr>
        <w:jc w:val="center"/>
        <w:rPr>
          <w:rFonts w:cstheme="minorHAnsi"/>
          <w:b/>
          <w:color w:val="44546A" w:themeColor="text2"/>
          <w:sz w:val="40"/>
          <w:szCs w:val="40"/>
        </w:rPr>
      </w:pPr>
      <w:bookmarkStart w:name="_Toc5902502" w:id="1"/>
    </w:p>
    <w:p w:rsidRPr="00B64FEF" w:rsidR="001022A6" w:rsidP="001022A6" w:rsidRDefault="001022A6" w14:paraId="0CC5CCB5" w14:textId="77777777">
      <w:pPr>
        <w:jc w:val="center"/>
        <w:rPr>
          <w:rFonts w:cstheme="minorHAnsi"/>
          <w:b/>
          <w:color w:val="44546A" w:themeColor="text2"/>
          <w:sz w:val="40"/>
          <w:szCs w:val="40"/>
        </w:rPr>
      </w:pPr>
      <w:r w:rsidRPr="00B64FEF">
        <w:rPr>
          <w:rFonts w:cstheme="minorHAnsi"/>
          <w:b/>
          <w:color w:val="44546A" w:themeColor="text2"/>
          <w:sz w:val="40"/>
          <w:szCs w:val="40"/>
        </w:rPr>
        <w:t>By</w:t>
      </w:r>
      <w:bookmarkEnd w:id="1"/>
    </w:p>
    <w:p w:rsidRPr="00B64FEF" w:rsidR="002C47F5" w:rsidP="001022A6" w:rsidRDefault="002C47F5" w14:paraId="6D47B197" w14:textId="77777777">
      <w:pPr>
        <w:jc w:val="center"/>
        <w:rPr>
          <w:rFonts w:cstheme="minorHAnsi"/>
          <w:b/>
          <w:color w:val="44546A" w:themeColor="text2"/>
          <w:sz w:val="40"/>
          <w:szCs w:val="40"/>
        </w:rPr>
      </w:pPr>
    </w:p>
    <w:p w:rsidRPr="00B64FEF" w:rsidR="001022A6" w:rsidP="001022A6" w:rsidRDefault="001022A6" w14:paraId="26FBE2C2" w14:textId="77777777">
      <w:pPr>
        <w:jc w:val="center"/>
        <w:rPr>
          <w:rFonts w:cstheme="minorHAnsi"/>
          <w:b/>
          <w:color w:val="44546A" w:themeColor="text2"/>
          <w:sz w:val="40"/>
          <w:szCs w:val="40"/>
        </w:rPr>
      </w:pPr>
      <w:r w:rsidRPr="00B64FEF">
        <w:rPr>
          <w:rFonts w:cstheme="minorHAnsi"/>
          <w:noProof/>
          <w:lang w:eastAsia="en-IN"/>
        </w:rPr>
        <w:drawing>
          <wp:inline distT="0" distB="0" distL="0" distR="0" wp14:anchorId="3D79ACDE" wp14:editId="7FE98594">
            <wp:extent cx="1924050" cy="1085850"/>
            <wp:effectExtent l="0" t="0" r="0" b="0"/>
            <wp:docPr id="14" name="Picture 14" descr="A logo with colorful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logo with colorful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24050" cy="1085850"/>
                    </a:xfrm>
                    <a:prstGeom prst="rect">
                      <a:avLst/>
                    </a:prstGeom>
                  </pic:spPr>
                </pic:pic>
              </a:graphicData>
            </a:graphic>
          </wp:inline>
        </w:drawing>
      </w:r>
    </w:p>
    <w:p w:rsidRPr="00B64FEF" w:rsidR="001022A6" w:rsidP="001022A6" w:rsidRDefault="001022A6" w14:paraId="283703C5" w14:textId="77777777">
      <w:pPr>
        <w:jc w:val="center"/>
        <w:rPr>
          <w:rFonts w:cstheme="minorHAnsi"/>
          <w:b/>
          <w:color w:val="44546A" w:themeColor="text2"/>
          <w:sz w:val="40"/>
          <w:szCs w:val="40"/>
        </w:rPr>
      </w:pPr>
    </w:p>
    <w:p w:rsidRPr="00B64FEF" w:rsidR="001022A6" w:rsidP="001022A6" w:rsidRDefault="001022A6" w14:paraId="6198677E" w14:textId="77777777">
      <w:pPr>
        <w:jc w:val="center"/>
        <w:rPr>
          <w:rFonts w:cstheme="minorHAnsi"/>
          <w:b/>
          <w:color w:val="44546A" w:themeColor="text2"/>
          <w:sz w:val="40"/>
          <w:szCs w:val="40"/>
        </w:rPr>
      </w:pPr>
      <w:bookmarkStart w:name="_Toc5902503" w:id="2"/>
      <w:r w:rsidRPr="00B64FEF">
        <w:rPr>
          <w:rFonts w:cstheme="minorHAnsi"/>
          <w:b/>
          <w:color w:val="44546A" w:themeColor="text2"/>
          <w:sz w:val="40"/>
          <w:szCs w:val="40"/>
        </w:rPr>
        <w:t>Wipro Technologies</w:t>
      </w:r>
      <w:bookmarkEnd w:id="2"/>
    </w:p>
    <w:p w:rsidRPr="00817DBC" w:rsidR="001022A6" w:rsidP="001022A6" w:rsidRDefault="001022A6" w14:paraId="2EC73F31" w14:textId="77777777">
      <w:pPr>
        <w:rPr>
          <w:rFonts w:cstheme="minorHAnsi"/>
          <w:b/>
          <w:color w:val="44546A" w:themeColor="text2"/>
          <w:sz w:val="40"/>
          <w:szCs w:val="40"/>
        </w:rPr>
      </w:pPr>
    </w:p>
    <w:p w:rsidRPr="00B64FEF" w:rsidR="001022A6" w:rsidP="001022A6" w:rsidRDefault="001022A6" w14:paraId="2CCFFC4A" w14:textId="77777777">
      <w:pPr>
        <w:jc w:val="center"/>
        <w:rPr>
          <w:rFonts w:cstheme="minorHAnsi"/>
          <w:b/>
          <w:color w:val="44546A" w:themeColor="text2"/>
          <w:sz w:val="40"/>
          <w:szCs w:val="40"/>
        </w:rPr>
      </w:pPr>
    </w:p>
    <w:p w:rsidRPr="00B64FEF" w:rsidR="001022A6" w:rsidP="001022A6" w:rsidRDefault="001022A6" w14:paraId="420E7348" w14:textId="77777777">
      <w:pPr>
        <w:rPr>
          <w:rFonts w:cstheme="minorHAnsi"/>
        </w:rPr>
      </w:pPr>
    </w:p>
    <w:p w:rsidR="001022A6" w:rsidP="001022A6" w:rsidRDefault="001022A6" w14:paraId="3F69672D" w14:textId="77777777">
      <w:pPr>
        <w:shd w:val="clear" w:color="auto" w:fill="FFFFFF"/>
        <w:spacing w:before="100" w:beforeAutospacing="1" w:after="100" w:afterAutospacing="1" w:line="240" w:lineRule="auto"/>
        <w:rPr>
          <w:rFonts w:ascii="Segoe UI" w:hAnsi="Segoe UI" w:eastAsia="Times New Roman" w:cs="Segoe UI"/>
          <w:b/>
          <w:bCs/>
          <w:color w:val="161616"/>
          <w:kern w:val="0"/>
          <w:sz w:val="24"/>
          <w:szCs w:val="24"/>
          <w:lang w:eastAsia="en-IN"/>
          <w14:ligatures w14:val="none"/>
        </w:rPr>
      </w:pPr>
    </w:p>
    <w:p w:rsidR="001022A6" w:rsidP="001022A6" w:rsidRDefault="001022A6" w14:paraId="6ACC903D" w14:textId="77777777">
      <w:pPr>
        <w:spacing w:after="0" w:line="240" w:lineRule="auto"/>
        <w:ind w:left="-426"/>
        <w:textAlignment w:val="baseline"/>
        <w:rPr>
          <w:rFonts w:ascii="Calibri" w:hAnsi="Calibri" w:eastAsia="Times New Roman" w:cs="Calibri"/>
          <w:kern w:val="0"/>
          <w:sz w:val="28"/>
          <w:szCs w:val="28"/>
          <w:lang w:eastAsia="en-IN"/>
          <w14:ligatures w14:val="none"/>
        </w:rPr>
      </w:pPr>
      <w:r w:rsidRPr="00FB4502">
        <w:rPr>
          <w:rFonts w:ascii="Calibri" w:hAnsi="Calibri" w:eastAsia="Times New Roman" w:cs="Calibri"/>
          <w:b/>
          <w:bCs/>
          <w:kern w:val="0"/>
          <w:sz w:val="28"/>
          <w:szCs w:val="28"/>
          <w:lang w:val="en-US" w:eastAsia="en-IN"/>
          <w14:ligatures w14:val="none"/>
        </w:rPr>
        <w:lastRenderedPageBreak/>
        <w:t>Revision History</w:t>
      </w:r>
      <w:r w:rsidRPr="00FB4502">
        <w:rPr>
          <w:rFonts w:ascii="Calibri" w:hAnsi="Calibri" w:eastAsia="Times New Roman" w:cs="Calibri"/>
          <w:kern w:val="0"/>
          <w:sz w:val="28"/>
          <w:szCs w:val="28"/>
          <w:lang w:eastAsia="en-IN"/>
          <w14:ligatures w14:val="none"/>
        </w:rPr>
        <w:t> </w:t>
      </w:r>
    </w:p>
    <w:p w:rsidRPr="00FB4502" w:rsidR="001022A6" w:rsidP="001022A6" w:rsidRDefault="001022A6" w14:paraId="44C65A10" w14:textId="77777777">
      <w:pPr>
        <w:spacing w:after="0" w:line="240" w:lineRule="auto"/>
        <w:ind w:left="-426"/>
        <w:textAlignment w:val="baseline"/>
        <w:rPr>
          <w:rFonts w:ascii="Segoe UI" w:hAnsi="Segoe UI" w:eastAsia="Times New Roman" w:cs="Segoe UI"/>
          <w:kern w:val="0"/>
          <w:sz w:val="28"/>
          <w:szCs w:val="28"/>
          <w:lang w:eastAsia="en-IN"/>
          <w14:ligatures w14:val="none"/>
        </w:rPr>
      </w:pPr>
    </w:p>
    <w:tbl>
      <w:tblPr>
        <w:tblW w:w="9444" w:type="dxa"/>
        <w:tblInd w:w="-434"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1402"/>
        <w:gridCol w:w="1261"/>
        <w:gridCol w:w="2357"/>
        <w:gridCol w:w="2899"/>
        <w:gridCol w:w="1525"/>
      </w:tblGrid>
      <w:tr w:rsidRPr="00FB4502" w:rsidR="001022A6" w:rsidTr="00B41DD9" w14:paraId="709D7F2F" w14:textId="77777777">
        <w:trPr>
          <w:trHeight w:val="390"/>
        </w:trPr>
        <w:tc>
          <w:tcPr>
            <w:tcW w:w="1402"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1022A6" w:rsidP="00B41DD9" w:rsidRDefault="001022A6" w14:paraId="0879F2DB"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Version </w:t>
            </w:r>
          </w:p>
        </w:tc>
        <w:tc>
          <w:tcPr>
            <w:tcW w:w="1261"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1022A6" w:rsidP="00B41DD9" w:rsidRDefault="001022A6" w14:paraId="49666345"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Date of Revision </w:t>
            </w:r>
          </w:p>
        </w:tc>
        <w:tc>
          <w:tcPr>
            <w:tcW w:w="2357"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1022A6" w:rsidP="00B41DD9" w:rsidRDefault="001022A6" w14:paraId="77FB323E"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Description of Change </w:t>
            </w:r>
          </w:p>
        </w:tc>
        <w:tc>
          <w:tcPr>
            <w:tcW w:w="2899"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1022A6" w:rsidP="00B41DD9" w:rsidRDefault="001022A6" w14:paraId="7AC36F1A"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Reason for Change </w:t>
            </w:r>
          </w:p>
        </w:tc>
        <w:tc>
          <w:tcPr>
            <w:tcW w:w="1525" w:type="dxa"/>
            <w:tcBorders>
              <w:top w:val="single" w:color="auto" w:sz="6" w:space="0"/>
              <w:left w:val="single" w:color="auto" w:sz="6" w:space="0"/>
              <w:bottom w:val="single" w:color="auto" w:sz="6" w:space="0"/>
              <w:right w:val="single" w:color="auto" w:sz="6" w:space="0"/>
            </w:tcBorders>
            <w:shd w:val="clear" w:color="auto" w:fill="4F81BD"/>
            <w:hideMark/>
          </w:tcPr>
          <w:p w:rsidRPr="00FB4502" w:rsidR="001022A6" w:rsidP="00B41DD9" w:rsidRDefault="001022A6" w14:paraId="368A3EF1" w14:textId="77777777">
            <w:pPr>
              <w:spacing w:after="0" w:line="240" w:lineRule="auto"/>
              <w:jc w:val="center"/>
              <w:textAlignment w:val="baseline"/>
              <w:rPr>
                <w:rFonts w:ascii="Calibri" w:hAnsi="Calibri" w:eastAsia="Times New Roman" w:cs="Calibri"/>
                <w:b/>
                <w:bCs/>
                <w:color w:val="FFFFFF"/>
                <w:kern w:val="0"/>
                <w:lang w:eastAsia="en-IN"/>
                <w14:ligatures w14:val="none"/>
              </w:rPr>
            </w:pPr>
            <w:r w:rsidRPr="00FB4502">
              <w:rPr>
                <w:rFonts w:ascii="Calibri" w:hAnsi="Calibri" w:eastAsia="Times New Roman" w:cs="Calibri"/>
                <w:b/>
                <w:bCs/>
                <w:color w:val="FFFFFF"/>
                <w:kern w:val="0"/>
                <w:lang w:eastAsia="en-IN"/>
                <w14:ligatures w14:val="none"/>
              </w:rPr>
              <w:t>Reviewed By </w:t>
            </w:r>
          </w:p>
        </w:tc>
      </w:tr>
      <w:tr w:rsidRPr="00FB4502" w:rsidR="001022A6" w:rsidTr="00B41DD9" w14:paraId="0D401955" w14:textId="77777777">
        <w:trPr>
          <w:trHeight w:val="390"/>
        </w:trPr>
        <w:tc>
          <w:tcPr>
            <w:tcW w:w="1402" w:type="dxa"/>
            <w:tcBorders>
              <w:top w:val="single" w:color="auto" w:sz="6" w:space="0"/>
              <w:left w:val="single" w:color="auto" w:sz="6" w:space="0"/>
              <w:bottom w:val="single" w:color="auto" w:sz="6" w:space="0"/>
              <w:right w:val="single" w:color="auto" w:sz="6" w:space="0"/>
            </w:tcBorders>
            <w:shd w:val="clear" w:color="auto" w:fill="auto"/>
            <w:hideMark/>
          </w:tcPr>
          <w:p w:rsidRPr="00FB4502" w:rsidR="001022A6" w:rsidP="00B41DD9" w:rsidRDefault="001022A6" w14:paraId="652533E5" w14:textId="77777777">
            <w:pPr>
              <w:spacing w:after="0" w:line="240" w:lineRule="auto"/>
              <w:jc w:val="center"/>
              <w:textAlignment w:val="baseline"/>
              <w:rPr>
                <w:rFonts w:ascii="Calibri" w:hAnsi="Calibri" w:eastAsia="Times New Roman" w:cs="Calibri"/>
                <w:kern w:val="0"/>
                <w:lang w:eastAsia="en-IN"/>
                <w14:ligatures w14:val="none"/>
              </w:rPr>
            </w:pPr>
            <w:r w:rsidRPr="00FB4502">
              <w:rPr>
                <w:rFonts w:ascii="Calibri" w:hAnsi="Calibri" w:eastAsia="Times New Roman" w:cs="Calibri"/>
                <w:kern w:val="0"/>
                <w:lang w:eastAsia="en-IN"/>
                <w14:ligatures w14:val="none"/>
              </w:rPr>
              <w:t>1.1</w:t>
            </w:r>
          </w:p>
        </w:tc>
        <w:tc>
          <w:tcPr>
            <w:tcW w:w="1261" w:type="dxa"/>
            <w:tcBorders>
              <w:top w:val="single" w:color="auto" w:sz="6" w:space="0"/>
              <w:left w:val="single" w:color="auto" w:sz="6" w:space="0"/>
              <w:bottom w:val="single" w:color="auto" w:sz="6" w:space="0"/>
              <w:right w:val="single" w:color="auto" w:sz="6" w:space="0"/>
            </w:tcBorders>
            <w:shd w:val="clear" w:color="auto" w:fill="auto"/>
            <w:hideMark/>
          </w:tcPr>
          <w:p w:rsidRPr="00FB4502" w:rsidR="001022A6" w:rsidP="00B41DD9" w:rsidRDefault="0095694D" w14:paraId="5F44C1EA" w14:textId="1ACACCBB">
            <w:pPr>
              <w:spacing w:after="0" w:line="240" w:lineRule="auto"/>
              <w:jc w:val="center"/>
              <w:textAlignment w:val="baseline"/>
              <w:rPr>
                <w:rFonts w:ascii="Calibri" w:hAnsi="Calibri" w:eastAsia="Times New Roman" w:cs="Calibri"/>
                <w:kern w:val="0"/>
                <w:lang w:eastAsia="en-IN"/>
                <w14:ligatures w14:val="none"/>
              </w:rPr>
            </w:pPr>
            <w:r>
              <w:rPr>
                <w:rFonts w:ascii="Calibri" w:hAnsi="Calibri" w:eastAsia="Times New Roman" w:cs="Calibri"/>
                <w:kern w:val="0"/>
                <w:lang w:eastAsia="en-IN"/>
                <w14:ligatures w14:val="none"/>
              </w:rPr>
              <w:t>03</w:t>
            </w:r>
            <w:r w:rsidRPr="00B1254F" w:rsidR="001022A6">
              <w:rPr>
                <w:rFonts w:ascii="Calibri" w:hAnsi="Calibri" w:eastAsia="Times New Roman" w:cs="Calibri"/>
                <w:kern w:val="0"/>
                <w:lang w:eastAsia="en-IN"/>
                <w14:ligatures w14:val="none"/>
              </w:rPr>
              <w:t>-</w:t>
            </w:r>
            <w:r>
              <w:rPr>
                <w:rFonts w:ascii="Calibri" w:hAnsi="Calibri" w:eastAsia="Times New Roman" w:cs="Calibri"/>
                <w:kern w:val="0"/>
                <w:lang w:eastAsia="en-IN"/>
                <w14:ligatures w14:val="none"/>
              </w:rPr>
              <w:t>Oct</w:t>
            </w:r>
            <w:r w:rsidRPr="00B1254F" w:rsidR="001022A6">
              <w:rPr>
                <w:rFonts w:ascii="Calibri" w:hAnsi="Calibri" w:eastAsia="Times New Roman" w:cs="Calibri"/>
                <w:kern w:val="0"/>
                <w:lang w:eastAsia="en-IN"/>
                <w14:ligatures w14:val="none"/>
              </w:rPr>
              <w:t>-2</w:t>
            </w:r>
            <w:r>
              <w:rPr>
                <w:rFonts w:ascii="Calibri" w:hAnsi="Calibri" w:eastAsia="Times New Roman" w:cs="Calibri"/>
                <w:kern w:val="0"/>
                <w:lang w:eastAsia="en-IN"/>
                <w14:ligatures w14:val="none"/>
              </w:rPr>
              <w:t>4</w:t>
            </w:r>
          </w:p>
        </w:tc>
        <w:tc>
          <w:tcPr>
            <w:tcW w:w="2357" w:type="dxa"/>
            <w:tcBorders>
              <w:top w:val="single" w:color="auto" w:sz="6" w:space="0"/>
              <w:left w:val="single" w:color="auto" w:sz="6" w:space="0"/>
              <w:bottom w:val="single" w:color="auto" w:sz="6" w:space="0"/>
              <w:right w:val="single" w:color="auto" w:sz="6" w:space="0"/>
            </w:tcBorders>
            <w:shd w:val="clear" w:color="auto" w:fill="auto"/>
            <w:hideMark/>
          </w:tcPr>
          <w:p w:rsidRPr="00077144" w:rsidR="001022A6" w:rsidP="00B41DD9" w:rsidRDefault="001022A6" w14:paraId="6BD01329" w14:textId="77777777">
            <w:pPr>
              <w:spacing w:after="0" w:line="240" w:lineRule="auto"/>
              <w:jc w:val="center"/>
              <w:textAlignment w:val="baseline"/>
            </w:pPr>
            <w:r w:rsidRPr="00077144">
              <w:t>Initial Draft</w:t>
            </w:r>
          </w:p>
        </w:tc>
        <w:tc>
          <w:tcPr>
            <w:tcW w:w="2899" w:type="dxa"/>
            <w:tcBorders>
              <w:top w:val="single" w:color="auto" w:sz="6" w:space="0"/>
              <w:left w:val="single" w:color="auto" w:sz="6" w:space="0"/>
              <w:bottom w:val="single" w:color="auto" w:sz="6" w:space="0"/>
              <w:right w:val="single" w:color="auto" w:sz="6" w:space="0"/>
            </w:tcBorders>
            <w:shd w:val="clear" w:color="auto" w:fill="auto"/>
            <w:hideMark/>
          </w:tcPr>
          <w:p w:rsidRPr="00077144" w:rsidR="001022A6" w:rsidP="00B41DD9" w:rsidRDefault="001022A6" w14:paraId="287BEDFA" w14:textId="77777777">
            <w:pPr>
              <w:spacing w:after="0" w:line="240" w:lineRule="auto"/>
              <w:jc w:val="center"/>
              <w:textAlignment w:val="baseline"/>
            </w:pPr>
            <w:r w:rsidRPr="00077144">
              <w:t>NA</w:t>
            </w:r>
          </w:p>
        </w:tc>
        <w:tc>
          <w:tcPr>
            <w:tcW w:w="1525" w:type="dxa"/>
            <w:tcBorders>
              <w:top w:val="single" w:color="auto" w:sz="6" w:space="0"/>
              <w:left w:val="single" w:color="auto" w:sz="6" w:space="0"/>
              <w:bottom w:val="single" w:color="auto" w:sz="6" w:space="0"/>
              <w:right w:val="single" w:color="auto" w:sz="6" w:space="0"/>
            </w:tcBorders>
            <w:shd w:val="clear" w:color="auto" w:fill="auto"/>
            <w:hideMark/>
          </w:tcPr>
          <w:p w:rsidRPr="00077144" w:rsidR="001022A6" w:rsidP="00B41DD9" w:rsidRDefault="00877598" w14:paraId="356560D2" w14:textId="4453A416">
            <w:pPr>
              <w:spacing w:after="0" w:line="240" w:lineRule="auto"/>
              <w:jc w:val="center"/>
              <w:textAlignment w:val="baseline"/>
            </w:pPr>
            <w:r w:rsidRPr="00077144">
              <w:t>Mihir</w:t>
            </w:r>
            <w:r w:rsidR="00BB1D70">
              <w:t>kumar</w:t>
            </w:r>
          </w:p>
        </w:tc>
      </w:tr>
      <w:tr w:rsidRPr="00FB4502" w:rsidR="001022A6" w:rsidTr="00B41DD9" w14:paraId="59BBEABF" w14:textId="77777777">
        <w:trPr>
          <w:trHeight w:val="390"/>
        </w:trPr>
        <w:tc>
          <w:tcPr>
            <w:tcW w:w="1402"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6F187877" w14:textId="77777777">
            <w:pPr>
              <w:spacing w:after="0" w:line="240" w:lineRule="auto"/>
              <w:jc w:val="center"/>
              <w:textAlignment w:val="baseline"/>
              <w:rPr>
                <w:rFonts w:ascii="Calibri" w:hAnsi="Calibri" w:eastAsia="Times New Roman" w:cs="Calibri"/>
                <w:kern w:val="0"/>
                <w:lang w:eastAsia="en-IN"/>
                <w14:ligatures w14:val="none"/>
              </w:rPr>
            </w:pPr>
          </w:p>
        </w:tc>
        <w:tc>
          <w:tcPr>
            <w:tcW w:w="1261"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18D25BFA" w14:textId="77777777">
            <w:pPr>
              <w:spacing w:after="0" w:line="240" w:lineRule="auto"/>
              <w:jc w:val="center"/>
              <w:textAlignment w:val="baseline"/>
              <w:rPr>
                <w:rFonts w:ascii="Calibri" w:hAnsi="Calibri" w:eastAsia="Times New Roman" w:cs="Calibri"/>
                <w:kern w:val="0"/>
                <w:lang w:eastAsia="en-IN"/>
                <w14:ligatures w14:val="none"/>
              </w:rPr>
            </w:pPr>
          </w:p>
        </w:tc>
        <w:tc>
          <w:tcPr>
            <w:tcW w:w="2357"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591F4B47" w14:textId="77777777">
            <w:pPr>
              <w:spacing w:after="0" w:line="240" w:lineRule="auto"/>
              <w:jc w:val="center"/>
              <w:textAlignment w:val="baseline"/>
              <w:rPr>
                <w:rFonts w:ascii="Calibri" w:hAnsi="Calibri" w:eastAsia="Times New Roman" w:cs="Calibri"/>
                <w:kern w:val="0"/>
                <w:lang w:eastAsia="en-IN"/>
                <w14:ligatures w14:val="none"/>
              </w:rPr>
            </w:pPr>
          </w:p>
        </w:tc>
        <w:tc>
          <w:tcPr>
            <w:tcW w:w="2899"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2097CB3F" w14:textId="77777777">
            <w:pPr>
              <w:spacing w:after="0" w:line="240" w:lineRule="auto"/>
              <w:jc w:val="center"/>
              <w:textAlignment w:val="baseline"/>
              <w:rPr>
                <w:rFonts w:ascii="Calibri" w:hAnsi="Calibri" w:eastAsia="Times New Roman" w:cs="Calibri"/>
                <w:kern w:val="0"/>
                <w:lang w:eastAsia="en-IN"/>
                <w14:ligatures w14:val="none"/>
              </w:rPr>
            </w:pPr>
          </w:p>
        </w:tc>
        <w:tc>
          <w:tcPr>
            <w:tcW w:w="1525"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7A5CEB4D" w14:textId="77777777">
            <w:pPr>
              <w:spacing w:after="0" w:line="240" w:lineRule="auto"/>
              <w:jc w:val="center"/>
              <w:textAlignment w:val="baseline"/>
              <w:rPr>
                <w:rFonts w:ascii="Calibri" w:hAnsi="Calibri" w:eastAsia="Times New Roman" w:cs="Calibri"/>
                <w:kern w:val="0"/>
                <w:lang w:eastAsia="en-IN"/>
                <w14:ligatures w14:val="none"/>
              </w:rPr>
            </w:pPr>
          </w:p>
        </w:tc>
      </w:tr>
      <w:tr w:rsidRPr="00FB4502" w:rsidR="001022A6" w:rsidTr="00B41DD9" w14:paraId="23FF6AB9" w14:textId="77777777">
        <w:trPr>
          <w:trHeight w:val="465"/>
        </w:trPr>
        <w:tc>
          <w:tcPr>
            <w:tcW w:w="1402"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1929924E" w14:textId="77777777">
            <w:pPr>
              <w:spacing w:after="0" w:line="240" w:lineRule="auto"/>
              <w:jc w:val="center"/>
              <w:textAlignment w:val="baseline"/>
              <w:rPr>
                <w:rFonts w:ascii="Calibri" w:hAnsi="Calibri" w:eastAsia="Times New Roman" w:cs="Calibri"/>
                <w:kern w:val="0"/>
                <w:lang w:eastAsia="en-IN"/>
                <w14:ligatures w14:val="none"/>
              </w:rPr>
            </w:pPr>
          </w:p>
        </w:tc>
        <w:tc>
          <w:tcPr>
            <w:tcW w:w="1261"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6ADE89E8" w14:textId="77777777">
            <w:pPr>
              <w:spacing w:after="0" w:line="240" w:lineRule="auto"/>
              <w:jc w:val="center"/>
              <w:textAlignment w:val="baseline"/>
              <w:rPr>
                <w:rFonts w:ascii="Calibri" w:hAnsi="Calibri" w:eastAsia="Times New Roman" w:cs="Calibri"/>
                <w:kern w:val="0"/>
                <w:lang w:eastAsia="en-IN"/>
                <w14:ligatures w14:val="none"/>
              </w:rPr>
            </w:pPr>
          </w:p>
        </w:tc>
        <w:tc>
          <w:tcPr>
            <w:tcW w:w="2357"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765D85BC" w14:textId="77777777">
            <w:pPr>
              <w:spacing w:after="0" w:line="240" w:lineRule="auto"/>
              <w:jc w:val="center"/>
              <w:textAlignment w:val="baseline"/>
              <w:rPr>
                <w:rFonts w:ascii="Calibri" w:hAnsi="Calibri" w:eastAsia="Times New Roman" w:cs="Calibri"/>
                <w:kern w:val="0"/>
                <w:lang w:eastAsia="en-IN"/>
                <w14:ligatures w14:val="none"/>
              </w:rPr>
            </w:pPr>
          </w:p>
        </w:tc>
        <w:tc>
          <w:tcPr>
            <w:tcW w:w="2899"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7CE07242" w14:textId="77777777">
            <w:pPr>
              <w:spacing w:after="0" w:line="240" w:lineRule="auto"/>
              <w:jc w:val="center"/>
              <w:textAlignment w:val="baseline"/>
              <w:rPr>
                <w:rFonts w:ascii="Calibri" w:hAnsi="Calibri" w:eastAsia="Times New Roman" w:cs="Calibri"/>
                <w:kern w:val="0"/>
                <w:lang w:eastAsia="en-IN"/>
                <w14:ligatures w14:val="none"/>
              </w:rPr>
            </w:pPr>
          </w:p>
        </w:tc>
        <w:tc>
          <w:tcPr>
            <w:tcW w:w="1525" w:type="dxa"/>
            <w:tcBorders>
              <w:top w:val="single" w:color="auto" w:sz="6" w:space="0"/>
              <w:left w:val="single" w:color="auto" w:sz="6" w:space="0"/>
              <w:bottom w:val="single" w:color="auto" w:sz="6" w:space="0"/>
              <w:right w:val="single" w:color="auto" w:sz="6" w:space="0"/>
            </w:tcBorders>
            <w:shd w:val="clear" w:color="auto" w:fill="auto"/>
          </w:tcPr>
          <w:p w:rsidRPr="00FB4502" w:rsidR="001022A6" w:rsidP="00B41DD9" w:rsidRDefault="001022A6" w14:paraId="498C3CA5" w14:textId="77777777">
            <w:pPr>
              <w:spacing w:after="0" w:line="240" w:lineRule="auto"/>
              <w:jc w:val="center"/>
              <w:textAlignment w:val="baseline"/>
              <w:rPr>
                <w:rFonts w:ascii="Calibri" w:hAnsi="Calibri" w:eastAsia="Times New Roman" w:cs="Calibri"/>
                <w:kern w:val="0"/>
                <w:lang w:eastAsia="en-IN"/>
                <w14:ligatures w14:val="none"/>
              </w:rPr>
            </w:pPr>
          </w:p>
        </w:tc>
      </w:tr>
    </w:tbl>
    <w:p w:rsidR="001022A6" w:rsidP="001022A6" w:rsidRDefault="001022A6" w14:paraId="18ADFA73" w14:textId="77777777">
      <w:pPr>
        <w:pStyle w:val="Heading2"/>
        <w:shd w:val="clear" w:color="auto" w:fill="FFFFFF"/>
        <w:spacing w:before="0" w:beforeAutospacing="0" w:after="0" w:afterAutospacing="0" w:line="312" w:lineRule="atLeast"/>
        <w:rPr>
          <w:rFonts w:ascii="Arial" w:hAnsi="Arial" w:cs="Arial"/>
          <w:color w:val="101010"/>
          <w:spacing w:val="6"/>
          <w:sz w:val="32"/>
          <w:szCs w:val="32"/>
        </w:rPr>
      </w:pPr>
    </w:p>
    <w:p w:rsidRPr="00B1254F" w:rsidR="001022A6" w:rsidP="001022A6" w:rsidRDefault="001022A6" w14:paraId="656DCCF1" w14:textId="77777777">
      <w:pPr>
        <w:spacing w:after="0" w:line="240" w:lineRule="auto"/>
        <w:ind w:left="-426"/>
        <w:textAlignment w:val="baseline"/>
        <w:rPr>
          <w:rFonts w:ascii="Calibri" w:hAnsi="Calibri" w:eastAsia="Times New Roman" w:cs="Calibri"/>
          <w:b/>
          <w:bCs/>
          <w:kern w:val="0"/>
          <w:sz w:val="28"/>
          <w:szCs w:val="28"/>
          <w:lang w:val="en-US" w:eastAsia="en-IN"/>
          <w14:ligatures w14:val="none"/>
        </w:rPr>
      </w:pPr>
      <w:r w:rsidRPr="007F625B">
        <w:rPr>
          <w:rFonts w:ascii="Calibri" w:hAnsi="Calibri" w:eastAsia="Times New Roman" w:cs="Calibri"/>
          <w:b/>
          <w:bCs/>
          <w:kern w:val="0"/>
          <w:sz w:val="28"/>
          <w:szCs w:val="28"/>
          <w:lang w:val="en-US" w:eastAsia="en-IN"/>
          <w14:ligatures w14:val="none"/>
        </w:rPr>
        <w:t>Author/Reviewer/Approvals </w:t>
      </w:r>
    </w:p>
    <w:p w:rsidRPr="007F625B" w:rsidR="001022A6" w:rsidP="001022A6" w:rsidRDefault="001022A6" w14:paraId="405C181C" w14:textId="77777777">
      <w:pPr>
        <w:spacing w:after="0" w:line="240" w:lineRule="auto"/>
        <w:ind w:left="-450"/>
        <w:textAlignment w:val="baseline"/>
        <w:rPr>
          <w:rFonts w:ascii="Segoe UI" w:hAnsi="Segoe UI" w:eastAsia="Times New Roman" w:cs="Segoe UI"/>
          <w:kern w:val="0"/>
          <w:sz w:val="18"/>
          <w:szCs w:val="18"/>
          <w:lang w:eastAsia="en-IN"/>
          <w14:ligatures w14:val="none"/>
        </w:rPr>
      </w:pPr>
    </w:p>
    <w:tbl>
      <w:tblPr>
        <w:tblW w:w="9460" w:type="dxa"/>
        <w:tblInd w:w="-45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541"/>
        <w:gridCol w:w="2824"/>
        <w:gridCol w:w="2110"/>
        <w:gridCol w:w="1985"/>
      </w:tblGrid>
      <w:tr w:rsidRPr="007F625B" w:rsidR="001022A6" w:rsidTr="49C3875A" w14:paraId="73F9CFB0" w14:textId="77777777">
        <w:trPr>
          <w:trHeight w:val="165"/>
        </w:trPr>
        <w:tc>
          <w:tcPr>
            <w:tcW w:w="2541" w:type="dxa"/>
            <w:tcBorders>
              <w:top w:val="single" w:color="auto" w:sz="6" w:space="0"/>
              <w:left w:val="single" w:color="auto" w:sz="6" w:space="0"/>
              <w:bottom w:val="single" w:color="auto" w:sz="6" w:space="0"/>
              <w:right w:val="single" w:color="auto" w:sz="6" w:space="0"/>
            </w:tcBorders>
            <w:shd w:val="clear" w:color="auto" w:fill="2F75B5"/>
            <w:vAlign w:val="center"/>
            <w:hideMark/>
          </w:tcPr>
          <w:p w:rsidRPr="007F625B" w:rsidR="001022A6" w:rsidP="00B41DD9" w:rsidRDefault="001022A6" w14:paraId="2815CCDB"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Name</w:t>
            </w:r>
            <w:r w:rsidRPr="007F625B">
              <w:rPr>
                <w:rFonts w:ascii="Calibri" w:hAnsi="Calibri" w:eastAsia="Times New Roman" w:cs="Calibri"/>
                <w:kern w:val="0"/>
                <w:lang w:eastAsia="en-IN"/>
                <w14:ligatures w14:val="none"/>
              </w:rPr>
              <w:t> </w:t>
            </w:r>
          </w:p>
        </w:tc>
        <w:tc>
          <w:tcPr>
            <w:tcW w:w="2824" w:type="dxa"/>
            <w:tcBorders>
              <w:top w:val="single" w:color="auto" w:sz="6" w:space="0"/>
              <w:left w:val="nil"/>
              <w:bottom w:val="single" w:color="auto" w:sz="6" w:space="0"/>
              <w:right w:val="single" w:color="auto" w:sz="6" w:space="0"/>
            </w:tcBorders>
            <w:shd w:val="clear" w:color="auto" w:fill="2F75B5"/>
            <w:vAlign w:val="center"/>
            <w:hideMark/>
          </w:tcPr>
          <w:p w:rsidRPr="007F625B" w:rsidR="001022A6" w:rsidP="00B41DD9" w:rsidRDefault="001022A6" w14:paraId="6760A980"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Designation</w:t>
            </w:r>
            <w:r w:rsidRPr="007F625B">
              <w:rPr>
                <w:rFonts w:ascii="Calibri" w:hAnsi="Calibri" w:eastAsia="Times New Roman" w:cs="Calibri"/>
                <w:kern w:val="0"/>
                <w:lang w:eastAsia="en-IN"/>
                <w14:ligatures w14:val="none"/>
              </w:rPr>
              <w:t> </w:t>
            </w:r>
          </w:p>
        </w:tc>
        <w:tc>
          <w:tcPr>
            <w:tcW w:w="2110" w:type="dxa"/>
            <w:tcBorders>
              <w:top w:val="single" w:color="auto" w:sz="6" w:space="0"/>
              <w:left w:val="nil"/>
              <w:bottom w:val="single" w:color="auto" w:sz="6" w:space="0"/>
              <w:right w:val="single" w:color="auto" w:sz="6" w:space="0"/>
            </w:tcBorders>
            <w:shd w:val="clear" w:color="auto" w:fill="2F75B5"/>
            <w:vAlign w:val="center"/>
            <w:hideMark/>
          </w:tcPr>
          <w:p w:rsidRPr="007F625B" w:rsidR="001022A6" w:rsidP="00B41DD9" w:rsidRDefault="001022A6" w14:paraId="02537955"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Responsibility</w:t>
            </w:r>
            <w:r w:rsidRPr="007F625B">
              <w:rPr>
                <w:rFonts w:ascii="Calibri" w:hAnsi="Calibri" w:eastAsia="Times New Roman" w:cs="Calibri"/>
                <w:kern w:val="0"/>
                <w:lang w:eastAsia="en-IN"/>
                <w14:ligatures w14:val="none"/>
              </w:rPr>
              <w:t> </w:t>
            </w:r>
          </w:p>
        </w:tc>
        <w:tc>
          <w:tcPr>
            <w:tcW w:w="1985" w:type="dxa"/>
            <w:tcBorders>
              <w:top w:val="single" w:color="auto" w:sz="6" w:space="0"/>
              <w:left w:val="nil"/>
              <w:bottom w:val="single" w:color="auto" w:sz="6" w:space="0"/>
              <w:right w:val="single" w:color="auto" w:sz="6" w:space="0"/>
            </w:tcBorders>
            <w:shd w:val="clear" w:color="auto" w:fill="2F75B5"/>
            <w:vAlign w:val="center"/>
            <w:hideMark/>
          </w:tcPr>
          <w:p w:rsidRPr="007F625B" w:rsidR="001022A6" w:rsidP="00B41DD9" w:rsidRDefault="001022A6" w14:paraId="57625F96" w14:textId="77777777">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sidRPr="007F625B">
              <w:rPr>
                <w:rFonts w:ascii="Calibri" w:hAnsi="Calibri" w:eastAsia="Times New Roman" w:cs="Calibri"/>
                <w:b/>
                <w:bCs/>
                <w:color w:val="FFFFFF"/>
                <w:kern w:val="0"/>
                <w:lang w:eastAsia="en-IN"/>
                <w14:ligatures w14:val="none"/>
              </w:rPr>
              <w:t>Date</w:t>
            </w:r>
            <w:r w:rsidRPr="007F625B">
              <w:rPr>
                <w:rFonts w:ascii="Calibri" w:hAnsi="Calibri" w:eastAsia="Times New Roman" w:cs="Calibri"/>
                <w:kern w:val="0"/>
                <w:lang w:eastAsia="en-IN"/>
                <w14:ligatures w14:val="none"/>
              </w:rPr>
              <w:t> </w:t>
            </w:r>
          </w:p>
        </w:tc>
      </w:tr>
      <w:tr w:rsidRPr="007F625B" w:rsidR="001022A6" w:rsidTr="49C3875A" w14:paraId="4400A8B9" w14:textId="77777777">
        <w:trPr>
          <w:trHeight w:val="105"/>
        </w:trPr>
        <w:tc>
          <w:tcPr>
            <w:tcW w:w="2541"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1022A6" w:rsidP="00B41DD9" w:rsidRDefault="001022A6" w14:paraId="51A18DBF" w14:textId="6B114062">
            <w:pPr>
              <w:spacing w:after="0" w:line="240" w:lineRule="auto"/>
              <w:textAlignment w:val="baseline"/>
            </w:pPr>
            <w:r w:rsidRPr="00077144">
              <w:t xml:space="preserve"> </w:t>
            </w:r>
            <w:r w:rsidRPr="00077144" w:rsidR="009B2866">
              <w:t>Mihirkumar Jani</w:t>
            </w:r>
          </w:p>
        </w:tc>
        <w:tc>
          <w:tcPr>
            <w:tcW w:w="2824"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1022A6" w:rsidP="00B41DD9" w:rsidRDefault="001022A6" w14:paraId="3DC7A723" w14:textId="77777777">
            <w:pPr>
              <w:spacing w:after="0" w:line="240" w:lineRule="auto"/>
              <w:textAlignment w:val="baseline"/>
            </w:pPr>
            <w:r w:rsidRPr="00077144">
              <w:t>Consultant</w:t>
            </w:r>
          </w:p>
        </w:tc>
        <w:tc>
          <w:tcPr>
            <w:tcW w:w="2110"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1022A6" w:rsidP="00B41DD9" w:rsidRDefault="001022A6" w14:paraId="2F63BFE2" w14:textId="77777777">
            <w:pPr>
              <w:spacing w:after="0" w:line="240" w:lineRule="auto"/>
              <w:jc w:val="center"/>
              <w:textAlignment w:val="baseline"/>
            </w:pPr>
            <w:r w:rsidRPr="00077144">
              <w:t>Author</w:t>
            </w:r>
          </w:p>
        </w:tc>
        <w:tc>
          <w:tcPr>
            <w:tcW w:w="1985" w:type="dxa"/>
            <w:tcBorders>
              <w:top w:val="nil"/>
              <w:left w:val="single" w:color="auto" w:sz="6" w:space="0"/>
              <w:bottom w:val="single" w:color="000000" w:themeColor="text1" w:sz="6" w:space="0"/>
              <w:right w:val="single" w:color="auto" w:sz="6" w:space="0"/>
            </w:tcBorders>
            <w:shd w:val="clear" w:color="auto" w:fill="auto"/>
            <w:vAlign w:val="center"/>
            <w:hideMark/>
          </w:tcPr>
          <w:p w:rsidRPr="007F625B" w:rsidR="001022A6" w:rsidP="00B41DD9" w:rsidRDefault="0095694D" w14:paraId="20C51699" w14:textId="219FC694">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03</w:t>
            </w:r>
            <w:r w:rsidRPr="00B1254F">
              <w:rPr>
                <w:rFonts w:ascii="Calibri" w:hAnsi="Calibri" w:eastAsia="Times New Roman" w:cs="Calibri"/>
                <w:kern w:val="0"/>
                <w:lang w:eastAsia="en-IN"/>
                <w14:ligatures w14:val="none"/>
              </w:rPr>
              <w:t>-</w:t>
            </w:r>
            <w:r>
              <w:rPr>
                <w:rFonts w:ascii="Calibri" w:hAnsi="Calibri" w:eastAsia="Times New Roman" w:cs="Calibri"/>
                <w:kern w:val="0"/>
                <w:lang w:eastAsia="en-IN"/>
                <w14:ligatures w14:val="none"/>
              </w:rPr>
              <w:t>Oct</w:t>
            </w:r>
            <w:r w:rsidRPr="00B1254F">
              <w:rPr>
                <w:rFonts w:ascii="Calibri" w:hAnsi="Calibri" w:eastAsia="Times New Roman" w:cs="Calibri"/>
                <w:kern w:val="0"/>
                <w:lang w:eastAsia="en-IN"/>
                <w14:ligatures w14:val="none"/>
              </w:rPr>
              <w:t>-2</w:t>
            </w:r>
            <w:r>
              <w:rPr>
                <w:rFonts w:ascii="Calibri" w:hAnsi="Calibri" w:eastAsia="Times New Roman" w:cs="Calibri"/>
                <w:kern w:val="0"/>
                <w:lang w:eastAsia="en-IN"/>
                <w14:ligatures w14:val="none"/>
              </w:rPr>
              <w:t>4</w:t>
            </w:r>
          </w:p>
        </w:tc>
      </w:tr>
      <w:tr w:rsidRPr="007F625B" w:rsidR="00A66A07" w:rsidTr="49C3875A" w14:paraId="2D77F0D3" w14:textId="77777777">
        <w:trPr>
          <w:trHeight w:val="105"/>
        </w:trPr>
        <w:tc>
          <w:tcPr>
            <w:tcW w:w="2541"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6855A370" w14:textId="77777777">
            <w:pPr>
              <w:spacing w:after="0" w:line="240" w:lineRule="auto"/>
              <w:textAlignment w:val="baseline"/>
            </w:pPr>
            <w:r w:rsidRPr="00077144">
              <w:t xml:space="preserve"> Kannan Kuppusamy</w:t>
            </w:r>
          </w:p>
        </w:tc>
        <w:tc>
          <w:tcPr>
            <w:tcW w:w="2824"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386BDE8C" w14:textId="77777777">
            <w:pPr>
              <w:spacing w:after="0" w:line="240" w:lineRule="auto"/>
              <w:textAlignment w:val="baseline"/>
            </w:pPr>
            <w:r w:rsidRPr="00077144">
              <w:t>Technical Lead</w:t>
            </w:r>
          </w:p>
        </w:tc>
        <w:tc>
          <w:tcPr>
            <w:tcW w:w="2110"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1D45790D" w14:textId="77777777">
            <w:pPr>
              <w:spacing w:after="0" w:line="240" w:lineRule="auto"/>
              <w:jc w:val="center"/>
              <w:textAlignment w:val="baseline"/>
            </w:pPr>
            <w:r w:rsidRPr="00077144">
              <w:t>Reviewer</w:t>
            </w:r>
          </w:p>
        </w:tc>
        <w:tc>
          <w:tcPr>
            <w:tcW w:w="1985" w:type="dxa"/>
            <w:tcBorders>
              <w:top w:val="nil"/>
              <w:left w:val="single" w:color="auto" w:sz="6" w:space="0"/>
              <w:bottom w:val="single" w:color="000000" w:themeColor="text1" w:sz="6" w:space="0"/>
              <w:right w:val="single" w:color="auto" w:sz="6" w:space="0"/>
            </w:tcBorders>
            <w:shd w:val="clear" w:color="auto" w:fill="auto"/>
            <w:vAlign w:val="center"/>
          </w:tcPr>
          <w:p w:rsidRPr="007F625B" w:rsidR="00A66A07" w:rsidP="00A66A07" w:rsidRDefault="00A66A07" w14:paraId="0D41B98C" w14:textId="101F1C18">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15</w:t>
            </w:r>
            <w:r w:rsidRPr="00B1254F">
              <w:rPr>
                <w:rFonts w:ascii="Calibri" w:hAnsi="Calibri" w:eastAsia="Times New Roman" w:cs="Calibri"/>
                <w:kern w:val="0"/>
                <w:lang w:eastAsia="en-IN"/>
                <w14:ligatures w14:val="none"/>
              </w:rPr>
              <w:t>-</w:t>
            </w:r>
            <w:r>
              <w:rPr>
                <w:rFonts w:ascii="Calibri" w:hAnsi="Calibri" w:eastAsia="Times New Roman" w:cs="Calibri"/>
                <w:kern w:val="0"/>
                <w:lang w:eastAsia="en-IN"/>
                <w14:ligatures w14:val="none"/>
              </w:rPr>
              <w:t>Nov</w:t>
            </w:r>
            <w:r w:rsidRPr="00B1254F">
              <w:rPr>
                <w:rFonts w:ascii="Calibri" w:hAnsi="Calibri" w:eastAsia="Times New Roman" w:cs="Calibri"/>
                <w:kern w:val="0"/>
                <w:lang w:eastAsia="en-IN"/>
                <w14:ligatures w14:val="none"/>
              </w:rPr>
              <w:t>-2</w:t>
            </w:r>
            <w:r>
              <w:rPr>
                <w:rFonts w:ascii="Calibri" w:hAnsi="Calibri" w:eastAsia="Times New Roman" w:cs="Calibri"/>
                <w:kern w:val="0"/>
                <w:lang w:eastAsia="en-IN"/>
                <w14:ligatures w14:val="none"/>
              </w:rPr>
              <w:t>4</w:t>
            </w:r>
          </w:p>
        </w:tc>
      </w:tr>
      <w:tr w:rsidRPr="007F625B" w:rsidR="00A66A07" w:rsidTr="49C3875A" w14:paraId="30EE08AC" w14:textId="77777777">
        <w:trPr>
          <w:trHeight w:val="105"/>
        </w:trPr>
        <w:tc>
          <w:tcPr>
            <w:tcW w:w="2541"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6D5E94A2" w14:textId="77777777">
            <w:pPr>
              <w:spacing w:after="0" w:line="240" w:lineRule="auto"/>
              <w:textAlignment w:val="baseline"/>
            </w:pPr>
            <w:r w:rsidRPr="00077144">
              <w:t xml:space="preserve"> Felix Jebamani</w:t>
            </w:r>
          </w:p>
        </w:tc>
        <w:tc>
          <w:tcPr>
            <w:tcW w:w="2824"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6078FDB7" w14:textId="77777777">
            <w:pPr>
              <w:spacing w:after="0" w:line="240" w:lineRule="auto"/>
              <w:textAlignment w:val="baseline"/>
            </w:pPr>
            <w:r w:rsidRPr="00077144">
              <w:t>Lead Consultant</w:t>
            </w:r>
          </w:p>
        </w:tc>
        <w:tc>
          <w:tcPr>
            <w:tcW w:w="2110"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1CAA40DB" w14:textId="77777777">
            <w:pPr>
              <w:spacing w:after="0" w:line="240" w:lineRule="auto"/>
              <w:jc w:val="center"/>
              <w:textAlignment w:val="baseline"/>
            </w:pPr>
            <w:r w:rsidRPr="00077144">
              <w:t>Reviewer</w:t>
            </w:r>
          </w:p>
        </w:tc>
        <w:tc>
          <w:tcPr>
            <w:tcW w:w="1985" w:type="dxa"/>
            <w:tcBorders>
              <w:top w:val="nil"/>
              <w:left w:val="single" w:color="auto" w:sz="6" w:space="0"/>
              <w:bottom w:val="single" w:color="000000" w:themeColor="text1" w:sz="6" w:space="0"/>
              <w:right w:val="single" w:color="auto" w:sz="6" w:space="0"/>
            </w:tcBorders>
            <w:shd w:val="clear" w:color="auto" w:fill="auto"/>
            <w:vAlign w:val="center"/>
          </w:tcPr>
          <w:p w:rsidRPr="007F625B" w:rsidR="00A66A07" w:rsidP="00A66A07" w:rsidRDefault="00A66A07" w14:paraId="4A86D033" w14:textId="5FB44415">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kern w:val="0"/>
                <w:lang w:eastAsia="en-IN"/>
                <w14:ligatures w14:val="none"/>
              </w:rPr>
              <w:t>15</w:t>
            </w:r>
            <w:r w:rsidRPr="00B1254F">
              <w:rPr>
                <w:rFonts w:ascii="Calibri" w:hAnsi="Calibri" w:eastAsia="Times New Roman" w:cs="Calibri"/>
                <w:kern w:val="0"/>
                <w:lang w:eastAsia="en-IN"/>
                <w14:ligatures w14:val="none"/>
              </w:rPr>
              <w:t>-</w:t>
            </w:r>
            <w:r>
              <w:rPr>
                <w:rFonts w:ascii="Calibri" w:hAnsi="Calibri" w:eastAsia="Times New Roman" w:cs="Calibri"/>
                <w:kern w:val="0"/>
                <w:lang w:eastAsia="en-IN"/>
                <w14:ligatures w14:val="none"/>
              </w:rPr>
              <w:t>Nov</w:t>
            </w:r>
            <w:r w:rsidRPr="00B1254F">
              <w:rPr>
                <w:rFonts w:ascii="Calibri" w:hAnsi="Calibri" w:eastAsia="Times New Roman" w:cs="Calibri"/>
                <w:kern w:val="0"/>
                <w:lang w:eastAsia="en-IN"/>
                <w14:ligatures w14:val="none"/>
              </w:rPr>
              <w:t>-2</w:t>
            </w:r>
            <w:r>
              <w:rPr>
                <w:rFonts w:ascii="Calibri" w:hAnsi="Calibri" w:eastAsia="Times New Roman" w:cs="Calibri"/>
                <w:kern w:val="0"/>
                <w:lang w:eastAsia="en-IN"/>
                <w14:ligatures w14:val="none"/>
              </w:rPr>
              <w:t>4</w:t>
            </w:r>
          </w:p>
        </w:tc>
      </w:tr>
      <w:tr w:rsidRPr="007F625B" w:rsidR="00E2007A" w:rsidTr="49C3875A" w14:paraId="654348E4" w14:textId="77777777">
        <w:trPr>
          <w:trHeight w:val="105"/>
        </w:trPr>
        <w:tc>
          <w:tcPr>
            <w:tcW w:w="2541" w:type="dxa"/>
            <w:tcBorders>
              <w:top w:val="nil"/>
              <w:left w:val="single" w:color="auto" w:sz="6" w:space="0"/>
              <w:bottom w:val="single" w:color="000000" w:themeColor="text1" w:sz="6" w:space="0"/>
              <w:right w:val="single" w:color="auto" w:sz="6" w:space="0"/>
            </w:tcBorders>
            <w:shd w:val="clear" w:color="auto" w:fill="auto"/>
            <w:vAlign w:val="center"/>
          </w:tcPr>
          <w:p w:rsidRPr="00077144" w:rsidR="00E2007A" w:rsidP="00E2007A" w:rsidRDefault="00E2007A" w14:paraId="3B5C247C" w14:textId="0CC2D4BD">
            <w:pPr>
              <w:spacing w:after="0" w:line="240" w:lineRule="auto"/>
              <w:textAlignment w:val="baseline"/>
            </w:pPr>
            <w:r>
              <w:t xml:space="preserve"> </w:t>
            </w:r>
            <w:r w:rsidRPr="00CB0B79">
              <w:t>Salama, Omar</w:t>
            </w:r>
          </w:p>
        </w:tc>
        <w:tc>
          <w:tcPr>
            <w:tcW w:w="2824" w:type="dxa"/>
            <w:tcBorders>
              <w:top w:val="nil"/>
              <w:left w:val="single" w:color="auto" w:sz="6" w:space="0"/>
              <w:bottom w:val="single" w:color="000000" w:themeColor="text1" w:sz="6" w:space="0"/>
              <w:right w:val="single" w:color="auto" w:sz="6" w:space="0"/>
            </w:tcBorders>
            <w:shd w:val="clear" w:color="auto" w:fill="auto"/>
            <w:vAlign w:val="center"/>
          </w:tcPr>
          <w:p w:rsidRPr="00077144" w:rsidR="00E2007A" w:rsidP="00E2007A" w:rsidRDefault="00E2007A" w14:paraId="58F07998" w14:textId="29680950">
            <w:pPr>
              <w:spacing w:after="0" w:line="240" w:lineRule="auto"/>
              <w:textAlignment w:val="baseline"/>
            </w:pPr>
            <w:r w:rsidRPr="00775D60">
              <w:t>Lead</w:t>
            </w:r>
          </w:p>
        </w:tc>
        <w:tc>
          <w:tcPr>
            <w:tcW w:w="2110" w:type="dxa"/>
            <w:tcBorders>
              <w:top w:val="nil"/>
              <w:left w:val="single" w:color="auto" w:sz="6" w:space="0"/>
              <w:bottom w:val="single" w:color="000000" w:themeColor="text1" w:sz="6" w:space="0"/>
              <w:right w:val="single" w:color="auto" w:sz="6" w:space="0"/>
            </w:tcBorders>
            <w:shd w:val="clear" w:color="auto" w:fill="auto"/>
            <w:vAlign w:val="center"/>
          </w:tcPr>
          <w:p w:rsidRPr="00077144" w:rsidR="00E2007A" w:rsidP="00E2007A" w:rsidRDefault="00E2007A" w14:paraId="1C75A02D" w14:textId="173A13D0">
            <w:pPr>
              <w:spacing w:after="0" w:line="240" w:lineRule="auto"/>
              <w:jc w:val="center"/>
              <w:textAlignment w:val="baseline"/>
            </w:pPr>
            <w:r w:rsidRPr="00077144">
              <w:t>Reviewer</w:t>
            </w:r>
          </w:p>
        </w:tc>
        <w:tc>
          <w:tcPr>
            <w:tcW w:w="1985" w:type="dxa"/>
            <w:tcBorders>
              <w:top w:val="nil"/>
              <w:left w:val="single" w:color="auto" w:sz="6" w:space="0"/>
              <w:bottom w:val="single" w:color="000000" w:themeColor="text1" w:sz="6" w:space="0"/>
              <w:right w:val="single" w:color="auto" w:sz="6" w:space="0"/>
            </w:tcBorders>
            <w:shd w:val="clear" w:color="auto" w:fill="auto"/>
            <w:vAlign w:val="center"/>
          </w:tcPr>
          <w:p w:rsidR="00E2007A" w:rsidP="00E2007A" w:rsidRDefault="00E2007A" w14:paraId="721263CF" w14:textId="77777777">
            <w:pPr>
              <w:spacing w:after="0" w:line="240" w:lineRule="auto"/>
              <w:jc w:val="center"/>
              <w:textAlignment w:val="baseline"/>
              <w:rPr>
                <w:rFonts w:ascii="Calibri" w:hAnsi="Calibri" w:eastAsia="Times New Roman" w:cs="Calibri"/>
                <w:lang w:eastAsia="en-IN"/>
              </w:rPr>
            </w:pPr>
            <w:r w:rsidRPr="004D6F50">
              <w:rPr>
                <w:rFonts w:ascii="Calibri" w:hAnsi="Calibri" w:eastAsia="Times New Roman" w:cs="Calibri"/>
                <w:lang w:eastAsia="en-IN"/>
              </w:rPr>
              <w:t>19-Dec-24</w:t>
            </w:r>
          </w:p>
          <w:p w:rsidRPr="007F625B" w:rsidR="00E2007A" w:rsidP="00E2007A" w:rsidRDefault="00E2007A" w14:paraId="678E9DA9" w14:textId="008B81C2">
            <w:pPr>
              <w:shd w:val="clear" w:color="auto" w:fill="FFFFFF" w:themeFill="background1"/>
              <w:spacing w:after="0" w:line="240" w:lineRule="auto"/>
              <w:textAlignment w:val="baseline"/>
              <w:rPr>
                <w:rFonts w:ascii="Times New Roman" w:hAnsi="Times New Roman" w:eastAsia="Times New Roman" w:cs="Times New Roman"/>
                <w:kern w:val="0"/>
                <w:sz w:val="24"/>
                <w:szCs w:val="24"/>
                <w:lang w:eastAsia="en-IN"/>
                <w14:ligatures w14:val="none"/>
              </w:rPr>
            </w:pPr>
            <w:r>
              <w:rPr>
                <w:rFonts w:ascii="Calibri" w:hAnsi="Calibri" w:eastAsia="Times New Roman" w:cs="Calibri"/>
                <w:lang w:eastAsia="en-IN"/>
              </w:rPr>
              <w:t xml:space="preserve">  </w:t>
            </w:r>
            <w:r>
              <w:rPr>
                <w:rFonts w:ascii="Calibri" w:hAnsi="Calibri" w:eastAsia="Times New Roman" w:cs="Calibri"/>
                <w:lang w:eastAsia="en-IN"/>
              </w:rPr>
              <w:t xml:space="preserve"> </w:t>
            </w:r>
            <w:r>
              <w:rPr>
                <w:rFonts w:ascii="Calibri" w:hAnsi="Calibri" w:eastAsia="Times New Roman" w:cs="Calibri"/>
                <w:lang w:eastAsia="en-IN"/>
              </w:rPr>
              <w:t xml:space="preserve">         </w:t>
            </w:r>
            <w:hyperlink w:history="1" r:id="rId13">
              <w:r w:rsidRPr="00CD7678">
                <w:rPr>
                  <w:rStyle w:val="Hyperlink"/>
                  <w:rFonts w:ascii="Calibri" w:hAnsi="Calibri" w:eastAsia="Times New Roman" w:cs="Calibri"/>
                  <w:lang w:eastAsia="en-IN"/>
                </w:rPr>
                <w:t>CST-1252</w:t>
              </w:r>
            </w:hyperlink>
          </w:p>
        </w:tc>
      </w:tr>
      <w:tr w:rsidRPr="007F625B" w:rsidR="00A66A07" w:rsidTr="49C3875A" w14:paraId="1FD46D24" w14:textId="77777777">
        <w:trPr>
          <w:trHeight w:val="105"/>
        </w:trPr>
        <w:tc>
          <w:tcPr>
            <w:tcW w:w="2541" w:type="dxa"/>
            <w:tcBorders>
              <w:top w:val="nil"/>
              <w:left w:val="single" w:color="auto" w:sz="6" w:space="0"/>
              <w:bottom w:val="single" w:color="000000" w:themeColor="text1" w:sz="6" w:space="0"/>
              <w:right w:val="single" w:color="auto" w:sz="6" w:space="0"/>
            </w:tcBorders>
            <w:shd w:val="clear" w:color="auto" w:fill="auto"/>
            <w:vAlign w:val="center"/>
            <w:hideMark/>
          </w:tcPr>
          <w:p w:rsidRPr="00B64B3C" w:rsidR="00A66A07" w:rsidP="00A66A07" w:rsidRDefault="00A66A07" w14:paraId="36CF87A6" w14:textId="77777777">
            <w:pPr>
              <w:spacing w:after="0" w:line="240" w:lineRule="auto"/>
              <w:textAlignment w:val="baseline"/>
            </w:pPr>
            <w:r>
              <w:t xml:space="preserve"> </w:t>
            </w:r>
            <w:r w:rsidRPr="00B64B3C">
              <w:t>Jamshid Abedi</w:t>
            </w:r>
          </w:p>
        </w:tc>
        <w:tc>
          <w:tcPr>
            <w:tcW w:w="2824" w:type="dxa"/>
            <w:tcBorders>
              <w:top w:val="nil"/>
              <w:left w:val="single" w:color="auto" w:sz="6" w:space="0"/>
              <w:bottom w:val="single" w:color="000000" w:themeColor="text1" w:sz="6" w:space="0"/>
              <w:right w:val="single" w:color="auto" w:sz="6" w:space="0"/>
            </w:tcBorders>
            <w:shd w:val="clear" w:color="auto" w:fill="auto"/>
            <w:vAlign w:val="center"/>
            <w:hideMark/>
          </w:tcPr>
          <w:p w:rsidRPr="00B64B3C" w:rsidR="00A66A07" w:rsidP="00A66A07" w:rsidRDefault="00A66A07" w14:paraId="5293CAFD" w14:textId="44985722">
            <w:pPr>
              <w:spacing w:after="0" w:line="240" w:lineRule="auto"/>
              <w:textAlignment w:val="baseline"/>
            </w:pPr>
            <w:r w:rsidRPr="00B64B3C">
              <w:t>Executive Director</w:t>
            </w:r>
          </w:p>
        </w:tc>
        <w:tc>
          <w:tcPr>
            <w:tcW w:w="2110" w:type="dxa"/>
            <w:tcBorders>
              <w:top w:val="nil"/>
              <w:left w:val="single" w:color="auto" w:sz="6" w:space="0"/>
              <w:bottom w:val="single" w:color="000000" w:themeColor="text1" w:sz="6" w:space="0"/>
              <w:right w:val="single" w:color="auto" w:sz="6" w:space="0"/>
            </w:tcBorders>
            <w:shd w:val="clear" w:color="auto" w:fill="auto"/>
            <w:vAlign w:val="center"/>
            <w:hideMark/>
          </w:tcPr>
          <w:p w:rsidRPr="00077144" w:rsidR="00A66A07" w:rsidP="00A66A07" w:rsidRDefault="00A66A07" w14:paraId="0ADF2408" w14:textId="77777777">
            <w:pPr>
              <w:spacing w:after="0" w:line="240" w:lineRule="auto"/>
              <w:jc w:val="center"/>
              <w:textAlignment w:val="baseline"/>
            </w:pPr>
            <w:r w:rsidRPr="00077144">
              <w:t>Approver</w:t>
            </w:r>
          </w:p>
        </w:tc>
        <w:tc>
          <w:tcPr>
            <w:tcW w:w="1985" w:type="dxa"/>
            <w:tcBorders>
              <w:top w:val="nil"/>
              <w:left w:val="single" w:color="auto" w:sz="6" w:space="0"/>
              <w:bottom w:val="single" w:color="000000" w:themeColor="text1" w:sz="6" w:space="0"/>
              <w:right w:val="single" w:color="auto" w:sz="6" w:space="0"/>
            </w:tcBorders>
            <w:shd w:val="clear" w:color="auto" w:fill="auto"/>
            <w:vAlign w:val="center"/>
          </w:tcPr>
          <w:p w:rsidRPr="007F625B" w:rsidR="00A66A07" w:rsidP="00A66A07" w:rsidRDefault="00A66A07" w14:paraId="2D75EB66" w14:textId="0A7F9391">
            <w:pPr>
              <w:spacing w:after="0" w:line="240" w:lineRule="auto"/>
              <w:jc w:val="center"/>
              <w:textAlignment w:val="baseline"/>
              <w:rPr>
                <w:rFonts w:ascii="Times New Roman" w:hAnsi="Times New Roman" w:eastAsia="Times New Roman" w:cs="Times New Roman"/>
                <w:kern w:val="0"/>
                <w:sz w:val="24"/>
                <w:szCs w:val="24"/>
                <w:lang w:eastAsia="en-IN"/>
                <w14:ligatures w14:val="none"/>
              </w:rPr>
            </w:pPr>
          </w:p>
        </w:tc>
      </w:tr>
    </w:tbl>
    <w:p w:rsidR="001022A6" w:rsidP="001022A6" w:rsidRDefault="001022A6" w14:paraId="336BC3B0" w14:textId="4E4EC0FA">
      <w:pPr>
        <w:pStyle w:val="TOCHeading"/>
      </w:pPr>
    </w:p>
    <w:sdt>
      <w:sdtPr>
        <w:id w:val="2077631142"/>
        <w:docPartObj>
          <w:docPartGallery w:val="Table of Contents"/>
          <w:docPartUnique/>
        </w:docPartObj>
        <w:rPr>
          <w:rFonts w:eastAsia="游明朝" w:cs="Arial" w:eastAsiaTheme="minorEastAsia" w:cstheme="minorBidi"/>
          <w:kern w:val="2"/>
          <w:sz w:val="22"/>
          <w:szCs w:val="22"/>
          <w:lang w:val="en-IN"/>
          <w14:ligatures w14:val="standardContextual"/>
        </w:rPr>
      </w:sdtPr>
      <w:sdtEndPr>
        <w:rPr>
          <w:rFonts w:eastAsia="游明朝" w:cs="Arial" w:eastAsiaTheme="minorEastAsia" w:cstheme="minorBidi"/>
          <w:b w:val="1"/>
          <w:bCs w:val="1"/>
          <w:sz w:val="22"/>
          <w:szCs w:val="22"/>
          <w:lang w:val="en-IN"/>
        </w:rPr>
      </w:sdtEndPr>
      <w:sdtContent>
        <w:p w:rsidR="001022A6" w:rsidP="000C5098" w:rsidRDefault="001022A6" w14:paraId="483F06F6" w14:textId="77777777">
          <w:pPr>
            <w:pStyle w:val="TOCHeading"/>
            <w:jc w:val="center"/>
            <w:rPr>
              <w:b/>
              <w:bCs/>
            </w:rPr>
          </w:pPr>
          <w:r w:rsidRPr="00606C98">
            <w:rPr>
              <w:rFonts w:eastAsiaTheme="minorHAnsi" w:cstheme="minorBidi"/>
              <w:b/>
              <w:bCs/>
              <w:kern w:val="2"/>
              <w:sz w:val="22"/>
              <w:szCs w:val="22"/>
              <w:lang w:val="en-IN"/>
              <w14:ligatures w14:val="standardContextual"/>
            </w:rPr>
            <w:t xml:space="preserve">Table of </w:t>
          </w:r>
          <w:r w:rsidRPr="00606C98">
            <w:rPr>
              <w:b/>
              <w:bCs/>
            </w:rPr>
            <w:t>Contents</w:t>
          </w:r>
        </w:p>
        <w:p w:rsidRPr="00965A84" w:rsidR="00965A84" w:rsidP="00965A84" w:rsidRDefault="00965A84" w14:paraId="2A3777A6" w14:textId="77777777">
          <w:pPr>
            <w:rPr>
              <w:lang w:val="en-US"/>
            </w:rPr>
          </w:pPr>
        </w:p>
        <w:p w:rsidR="0093665E" w:rsidRDefault="001022A6" w14:paraId="1B018126" w14:textId="74992501">
          <w:pPr>
            <w:pStyle w:val="TOC1"/>
            <w:rPr>
              <w:rFonts w:eastAsiaTheme="minorEastAsia"/>
              <w:b w:val="0"/>
              <w:bCs w:val="0"/>
              <w:sz w:val="24"/>
              <w:szCs w:val="24"/>
              <w:lang w:eastAsia="en-IN"/>
            </w:rPr>
          </w:pPr>
          <w:r>
            <w:rPr>
              <w:noProof w:val="0"/>
            </w:rPr>
            <w:fldChar w:fldCharType="begin"/>
          </w:r>
          <w:r>
            <w:instrText xml:space="preserve"> TOC \o "1-3" \h \z \u </w:instrText>
          </w:r>
          <w:r>
            <w:rPr>
              <w:noProof w:val="0"/>
            </w:rPr>
            <w:fldChar w:fldCharType="separate"/>
          </w:r>
          <w:hyperlink w:history="1" w:anchor="_Toc182588966">
            <w:r w:rsidRPr="00732008" w:rsidR="0093665E">
              <w:rPr>
                <w:rStyle w:val="Hyperlink"/>
                <w:rFonts w:ascii="Calibri Light" w:hAnsi="Calibri Light" w:cs="Calibri Light"/>
              </w:rPr>
              <w:t>Objective of the Document</w:t>
            </w:r>
            <w:r w:rsidR="0093665E">
              <w:rPr>
                <w:webHidden/>
              </w:rPr>
              <w:tab/>
            </w:r>
            <w:r w:rsidR="0093665E">
              <w:rPr>
                <w:webHidden/>
              </w:rPr>
              <w:fldChar w:fldCharType="begin"/>
            </w:r>
            <w:r w:rsidR="0093665E">
              <w:rPr>
                <w:webHidden/>
              </w:rPr>
              <w:instrText xml:space="preserve"> PAGEREF _Toc182588966 \h </w:instrText>
            </w:r>
            <w:r w:rsidR="0093665E">
              <w:rPr>
                <w:webHidden/>
              </w:rPr>
            </w:r>
            <w:r w:rsidR="0093665E">
              <w:rPr>
                <w:webHidden/>
              </w:rPr>
              <w:fldChar w:fldCharType="separate"/>
            </w:r>
            <w:r w:rsidR="0093665E">
              <w:rPr>
                <w:webHidden/>
              </w:rPr>
              <w:t>3</w:t>
            </w:r>
            <w:r w:rsidR="0093665E">
              <w:rPr>
                <w:webHidden/>
              </w:rPr>
              <w:fldChar w:fldCharType="end"/>
            </w:r>
          </w:hyperlink>
        </w:p>
        <w:p w:rsidR="0093665E" w:rsidRDefault="0093665E" w14:paraId="23C44FB2" w14:textId="7044C2BF">
          <w:pPr>
            <w:pStyle w:val="TOC1"/>
            <w:rPr>
              <w:rFonts w:eastAsiaTheme="minorEastAsia"/>
              <w:b w:val="0"/>
              <w:bCs w:val="0"/>
              <w:sz w:val="24"/>
              <w:szCs w:val="24"/>
              <w:lang w:eastAsia="en-IN"/>
            </w:rPr>
          </w:pPr>
          <w:hyperlink w:history="1" w:anchor="_Toc182588967">
            <w:r w:rsidRPr="00732008">
              <w:rPr>
                <w:rStyle w:val="Hyperlink"/>
                <w:rFonts w:ascii="Calibri Light" w:hAnsi="Calibri Light" w:cs="Calibri Light"/>
              </w:rPr>
              <w:t>1.0 Purpose and Scope</w:t>
            </w:r>
            <w:r>
              <w:rPr>
                <w:webHidden/>
              </w:rPr>
              <w:tab/>
            </w:r>
            <w:r>
              <w:rPr>
                <w:webHidden/>
              </w:rPr>
              <w:fldChar w:fldCharType="begin"/>
            </w:r>
            <w:r>
              <w:rPr>
                <w:webHidden/>
              </w:rPr>
              <w:instrText xml:space="preserve"> PAGEREF _Toc182588967 \h </w:instrText>
            </w:r>
            <w:r>
              <w:rPr>
                <w:webHidden/>
              </w:rPr>
            </w:r>
            <w:r>
              <w:rPr>
                <w:webHidden/>
              </w:rPr>
              <w:fldChar w:fldCharType="separate"/>
            </w:r>
            <w:r>
              <w:rPr>
                <w:webHidden/>
              </w:rPr>
              <w:t>3</w:t>
            </w:r>
            <w:r>
              <w:rPr>
                <w:webHidden/>
              </w:rPr>
              <w:fldChar w:fldCharType="end"/>
            </w:r>
          </w:hyperlink>
        </w:p>
        <w:p w:rsidR="0093665E" w:rsidRDefault="0093665E" w14:paraId="3D321EAE" w14:textId="69E38B09">
          <w:pPr>
            <w:pStyle w:val="TOC1"/>
            <w:rPr>
              <w:rFonts w:eastAsiaTheme="minorEastAsia"/>
              <w:b w:val="0"/>
              <w:bCs w:val="0"/>
              <w:sz w:val="24"/>
              <w:szCs w:val="24"/>
              <w:lang w:eastAsia="en-IN"/>
            </w:rPr>
          </w:pPr>
          <w:hyperlink w:history="1" w:anchor="_Toc182588968">
            <w:r w:rsidRPr="00732008">
              <w:rPr>
                <w:rStyle w:val="Hyperlink"/>
                <w:rFonts w:ascii="Calibri Light" w:hAnsi="Calibri Light" w:cs="Calibri Light"/>
              </w:rPr>
              <w:t>2.0 AquaSec Enforcer Architecture Diagram</w:t>
            </w:r>
            <w:r>
              <w:rPr>
                <w:webHidden/>
              </w:rPr>
              <w:tab/>
            </w:r>
            <w:r>
              <w:rPr>
                <w:webHidden/>
              </w:rPr>
              <w:fldChar w:fldCharType="begin"/>
            </w:r>
            <w:r>
              <w:rPr>
                <w:webHidden/>
              </w:rPr>
              <w:instrText xml:space="preserve"> PAGEREF _Toc182588968 \h </w:instrText>
            </w:r>
            <w:r>
              <w:rPr>
                <w:webHidden/>
              </w:rPr>
            </w:r>
            <w:r>
              <w:rPr>
                <w:webHidden/>
              </w:rPr>
              <w:fldChar w:fldCharType="separate"/>
            </w:r>
            <w:r>
              <w:rPr>
                <w:webHidden/>
              </w:rPr>
              <w:t>4</w:t>
            </w:r>
            <w:r>
              <w:rPr>
                <w:webHidden/>
              </w:rPr>
              <w:fldChar w:fldCharType="end"/>
            </w:r>
          </w:hyperlink>
        </w:p>
        <w:p w:rsidR="0093665E" w:rsidRDefault="0093665E" w14:paraId="46CFC9D5" w14:textId="68E8D697">
          <w:pPr>
            <w:pStyle w:val="TOC1"/>
            <w:rPr>
              <w:rFonts w:eastAsiaTheme="minorEastAsia"/>
              <w:b w:val="0"/>
              <w:bCs w:val="0"/>
              <w:sz w:val="24"/>
              <w:szCs w:val="24"/>
              <w:lang w:eastAsia="en-IN"/>
            </w:rPr>
          </w:pPr>
          <w:hyperlink w:history="1" w:anchor="_Toc182588969">
            <w:r w:rsidRPr="00732008">
              <w:rPr>
                <w:rStyle w:val="Hyperlink"/>
                <w:rFonts w:ascii="Calibri Light" w:hAnsi="Calibri Light" w:cs="Calibri Light"/>
              </w:rPr>
              <w:t>3.0 AquaSec Runtime Enforcer Mode:</w:t>
            </w:r>
            <w:r>
              <w:rPr>
                <w:webHidden/>
              </w:rPr>
              <w:tab/>
            </w:r>
            <w:r>
              <w:rPr>
                <w:webHidden/>
              </w:rPr>
              <w:fldChar w:fldCharType="begin"/>
            </w:r>
            <w:r>
              <w:rPr>
                <w:webHidden/>
              </w:rPr>
              <w:instrText xml:space="preserve"> PAGEREF _Toc182588969 \h </w:instrText>
            </w:r>
            <w:r>
              <w:rPr>
                <w:webHidden/>
              </w:rPr>
            </w:r>
            <w:r>
              <w:rPr>
                <w:webHidden/>
              </w:rPr>
              <w:fldChar w:fldCharType="separate"/>
            </w:r>
            <w:r>
              <w:rPr>
                <w:webHidden/>
              </w:rPr>
              <w:t>4</w:t>
            </w:r>
            <w:r>
              <w:rPr>
                <w:webHidden/>
              </w:rPr>
              <w:fldChar w:fldCharType="end"/>
            </w:r>
          </w:hyperlink>
        </w:p>
        <w:p w:rsidR="0093665E" w:rsidRDefault="0093665E" w14:paraId="2C7EDB4E" w14:textId="1B09E22F">
          <w:pPr>
            <w:pStyle w:val="TOC2"/>
            <w:tabs>
              <w:tab w:val="right" w:leader="dot" w:pos="9016"/>
            </w:tabs>
            <w:rPr>
              <w:rFonts w:eastAsiaTheme="minorEastAsia"/>
              <w:noProof/>
              <w:sz w:val="24"/>
              <w:szCs w:val="24"/>
              <w:lang w:eastAsia="en-IN"/>
            </w:rPr>
          </w:pPr>
          <w:hyperlink w:history="1" w:anchor="_Toc182588970">
            <w:r w:rsidRPr="00732008">
              <w:rPr>
                <w:rStyle w:val="Hyperlink"/>
                <w:rFonts w:ascii="Calibri Light" w:hAnsi="Calibri Light" w:cs="Calibri Light" w:eastAsiaTheme="majorEastAsia"/>
                <w:noProof/>
              </w:rPr>
              <w:t>Implementation Steps to ‘Enforce’ mode:</w:t>
            </w:r>
            <w:r>
              <w:rPr>
                <w:noProof/>
                <w:webHidden/>
              </w:rPr>
              <w:tab/>
            </w:r>
            <w:r>
              <w:rPr>
                <w:noProof/>
                <w:webHidden/>
              </w:rPr>
              <w:fldChar w:fldCharType="begin"/>
            </w:r>
            <w:r>
              <w:rPr>
                <w:noProof/>
                <w:webHidden/>
              </w:rPr>
              <w:instrText xml:space="preserve"> PAGEREF _Toc182588970 \h </w:instrText>
            </w:r>
            <w:r>
              <w:rPr>
                <w:noProof/>
                <w:webHidden/>
              </w:rPr>
            </w:r>
            <w:r>
              <w:rPr>
                <w:noProof/>
                <w:webHidden/>
              </w:rPr>
              <w:fldChar w:fldCharType="separate"/>
            </w:r>
            <w:r>
              <w:rPr>
                <w:noProof/>
                <w:webHidden/>
              </w:rPr>
              <w:t>5</w:t>
            </w:r>
            <w:r>
              <w:rPr>
                <w:noProof/>
                <w:webHidden/>
              </w:rPr>
              <w:fldChar w:fldCharType="end"/>
            </w:r>
          </w:hyperlink>
        </w:p>
        <w:p w:rsidR="0093665E" w:rsidRDefault="0093665E" w14:paraId="19AFFA88" w14:textId="6C799545">
          <w:pPr>
            <w:pStyle w:val="TOC2"/>
            <w:tabs>
              <w:tab w:val="right" w:leader="dot" w:pos="9016"/>
            </w:tabs>
            <w:rPr>
              <w:rFonts w:eastAsiaTheme="minorEastAsia"/>
              <w:noProof/>
              <w:sz w:val="24"/>
              <w:szCs w:val="24"/>
              <w:lang w:eastAsia="en-IN"/>
            </w:rPr>
          </w:pPr>
          <w:hyperlink w:history="1" w:anchor="_Toc182588971">
            <w:r w:rsidRPr="00732008">
              <w:rPr>
                <w:rStyle w:val="Hyperlink"/>
                <w:rFonts w:ascii="Calibri Light" w:hAnsi="Calibri Light" w:cs="Calibri Light" w:eastAsiaTheme="majorEastAsia"/>
                <w:noProof/>
              </w:rPr>
              <w:t>Step 1:</w:t>
            </w:r>
            <w:r>
              <w:rPr>
                <w:noProof/>
                <w:webHidden/>
              </w:rPr>
              <w:tab/>
            </w:r>
            <w:r>
              <w:rPr>
                <w:noProof/>
                <w:webHidden/>
              </w:rPr>
              <w:fldChar w:fldCharType="begin"/>
            </w:r>
            <w:r>
              <w:rPr>
                <w:noProof/>
                <w:webHidden/>
              </w:rPr>
              <w:instrText xml:space="preserve"> PAGEREF _Toc182588971 \h </w:instrText>
            </w:r>
            <w:r>
              <w:rPr>
                <w:noProof/>
                <w:webHidden/>
              </w:rPr>
            </w:r>
            <w:r>
              <w:rPr>
                <w:noProof/>
                <w:webHidden/>
              </w:rPr>
              <w:fldChar w:fldCharType="separate"/>
            </w:r>
            <w:r>
              <w:rPr>
                <w:noProof/>
                <w:webHidden/>
              </w:rPr>
              <w:t>5</w:t>
            </w:r>
            <w:r>
              <w:rPr>
                <w:noProof/>
                <w:webHidden/>
              </w:rPr>
              <w:fldChar w:fldCharType="end"/>
            </w:r>
          </w:hyperlink>
        </w:p>
        <w:p w:rsidR="0093665E" w:rsidRDefault="0093665E" w14:paraId="0F2AF9EB" w14:textId="6CEC9270">
          <w:pPr>
            <w:pStyle w:val="TOC2"/>
            <w:tabs>
              <w:tab w:val="right" w:leader="dot" w:pos="9016"/>
            </w:tabs>
            <w:rPr>
              <w:rFonts w:eastAsiaTheme="minorEastAsia"/>
              <w:noProof/>
              <w:sz w:val="24"/>
              <w:szCs w:val="24"/>
              <w:lang w:eastAsia="en-IN"/>
            </w:rPr>
          </w:pPr>
          <w:hyperlink w:history="1" w:anchor="_Toc182588972">
            <w:r w:rsidRPr="00732008">
              <w:rPr>
                <w:rStyle w:val="Hyperlink"/>
                <w:rFonts w:ascii="Calibri Light" w:hAnsi="Calibri Light" w:cs="Calibri Light" w:eastAsiaTheme="majorEastAsia"/>
                <w:noProof/>
              </w:rPr>
              <w:t>Step 2:</w:t>
            </w:r>
            <w:r>
              <w:rPr>
                <w:noProof/>
                <w:webHidden/>
              </w:rPr>
              <w:tab/>
            </w:r>
            <w:r>
              <w:rPr>
                <w:noProof/>
                <w:webHidden/>
              </w:rPr>
              <w:fldChar w:fldCharType="begin"/>
            </w:r>
            <w:r>
              <w:rPr>
                <w:noProof/>
                <w:webHidden/>
              </w:rPr>
              <w:instrText xml:space="preserve"> PAGEREF _Toc182588972 \h </w:instrText>
            </w:r>
            <w:r>
              <w:rPr>
                <w:noProof/>
                <w:webHidden/>
              </w:rPr>
            </w:r>
            <w:r>
              <w:rPr>
                <w:noProof/>
                <w:webHidden/>
              </w:rPr>
              <w:fldChar w:fldCharType="separate"/>
            </w:r>
            <w:r>
              <w:rPr>
                <w:noProof/>
                <w:webHidden/>
              </w:rPr>
              <w:t>5</w:t>
            </w:r>
            <w:r>
              <w:rPr>
                <w:noProof/>
                <w:webHidden/>
              </w:rPr>
              <w:fldChar w:fldCharType="end"/>
            </w:r>
          </w:hyperlink>
        </w:p>
        <w:p w:rsidR="0093665E" w:rsidRDefault="0093665E" w14:paraId="7EC25CEC" w14:textId="0E851119">
          <w:pPr>
            <w:pStyle w:val="TOC2"/>
            <w:tabs>
              <w:tab w:val="right" w:leader="dot" w:pos="9016"/>
            </w:tabs>
            <w:rPr>
              <w:rFonts w:eastAsiaTheme="minorEastAsia"/>
              <w:noProof/>
              <w:sz w:val="24"/>
              <w:szCs w:val="24"/>
              <w:lang w:eastAsia="en-IN"/>
            </w:rPr>
          </w:pPr>
          <w:hyperlink w:history="1" w:anchor="_Toc182588973">
            <w:r w:rsidRPr="00732008">
              <w:rPr>
                <w:rStyle w:val="Hyperlink"/>
                <w:rFonts w:ascii="Calibri Light" w:hAnsi="Calibri Light" w:cs="Calibri Light" w:eastAsiaTheme="majorEastAsia"/>
                <w:noProof/>
              </w:rPr>
              <w:t>Step 3:</w:t>
            </w:r>
            <w:r>
              <w:rPr>
                <w:noProof/>
                <w:webHidden/>
              </w:rPr>
              <w:tab/>
            </w:r>
            <w:r>
              <w:rPr>
                <w:noProof/>
                <w:webHidden/>
              </w:rPr>
              <w:fldChar w:fldCharType="begin"/>
            </w:r>
            <w:r>
              <w:rPr>
                <w:noProof/>
                <w:webHidden/>
              </w:rPr>
              <w:instrText xml:space="preserve"> PAGEREF _Toc182588973 \h </w:instrText>
            </w:r>
            <w:r>
              <w:rPr>
                <w:noProof/>
                <w:webHidden/>
              </w:rPr>
            </w:r>
            <w:r>
              <w:rPr>
                <w:noProof/>
                <w:webHidden/>
              </w:rPr>
              <w:fldChar w:fldCharType="separate"/>
            </w:r>
            <w:r>
              <w:rPr>
                <w:noProof/>
                <w:webHidden/>
              </w:rPr>
              <w:t>5</w:t>
            </w:r>
            <w:r>
              <w:rPr>
                <w:noProof/>
                <w:webHidden/>
              </w:rPr>
              <w:fldChar w:fldCharType="end"/>
            </w:r>
          </w:hyperlink>
        </w:p>
        <w:p w:rsidR="0093665E" w:rsidRDefault="0093665E" w14:paraId="0173BE8D" w14:textId="1D965936">
          <w:pPr>
            <w:pStyle w:val="TOC2"/>
            <w:tabs>
              <w:tab w:val="right" w:leader="dot" w:pos="9016"/>
            </w:tabs>
            <w:rPr>
              <w:rFonts w:eastAsiaTheme="minorEastAsia"/>
              <w:noProof/>
              <w:sz w:val="24"/>
              <w:szCs w:val="24"/>
              <w:lang w:eastAsia="en-IN"/>
            </w:rPr>
          </w:pPr>
          <w:hyperlink w:history="1" w:anchor="_Toc182588974">
            <w:r w:rsidRPr="00732008">
              <w:rPr>
                <w:rStyle w:val="Hyperlink"/>
                <w:rFonts w:ascii="Calibri Light" w:hAnsi="Calibri Light" w:cs="Calibri Light" w:eastAsiaTheme="majorEastAsia"/>
                <w:noProof/>
              </w:rPr>
              <w:t>Aqua Runtime Enforcement Mode</w:t>
            </w:r>
            <w:r>
              <w:rPr>
                <w:noProof/>
                <w:webHidden/>
              </w:rPr>
              <w:tab/>
            </w:r>
            <w:r>
              <w:rPr>
                <w:noProof/>
                <w:webHidden/>
              </w:rPr>
              <w:fldChar w:fldCharType="begin"/>
            </w:r>
            <w:r>
              <w:rPr>
                <w:noProof/>
                <w:webHidden/>
              </w:rPr>
              <w:instrText xml:space="preserve"> PAGEREF _Toc182588974 \h </w:instrText>
            </w:r>
            <w:r>
              <w:rPr>
                <w:noProof/>
                <w:webHidden/>
              </w:rPr>
            </w:r>
            <w:r>
              <w:rPr>
                <w:noProof/>
                <w:webHidden/>
              </w:rPr>
              <w:fldChar w:fldCharType="separate"/>
            </w:r>
            <w:r>
              <w:rPr>
                <w:noProof/>
                <w:webHidden/>
              </w:rPr>
              <w:t>5</w:t>
            </w:r>
            <w:r>
              <w:rPr>
                <w:noProof/>
                <w:webHidden/>
              </w:rPr>
              <w:fldChar w:fldCharType="end"/>
            </w:r>
          </w:hyperlink>
        </w:p>
        <w:p w:rsidR="0093665E" w:rsidRDefault="0093665E" w14:paraId="5061E197" w14:textId="04F7A501">
          <w:pPr>
            <w:pStyle w:val="TOC1"/>
            <w:rPr>
              <w:rFonts w:eastAsiaTheme="minorEastAsia"/>
              <w:b w:val="0"/>
              <w:bCs w:val="0"/>
              <w:sz w:val="24"/>
              <w:szCs w:val="24"/>
              <w:lang w:eastAsia="en-IN"/>
            </w:rPr>
          </w:pPr>
          <w:hyperlink w:history="1" w:anchor="_Toc182588975">
            <w:r w:rsidRPr="00732008">
              <w:rPr>
                <w:rStyle w:val="Hyperlink"/>
                <w:rFonts w:ascii="Calibri Light" w:hAnsi="Calibri Light" w:cs="Calibri Light"/>
              </w:rPr>
              <w:t>4.0 Aqua Enforce mode Process Workflow – Diagram:</w:t>
            </w:r>
            <w:r>
              <w:rPr>
                <w:webHidden/>
              </w:rPr>
              <w:tab/>
            </w:r>
            <w:r>
              <w:rPr>
                <w:webHidden/>
              </w:rPr>
              <w:fldChar w:fldCharType="begin"/>
            </w:r>
            <w:r>
              <w:rPr>
                <w:webHidden/>
              </w:rPr>
              <w:instrText xml:space="preserve"> PAGEREF _Toc182588975 \h </w:instrText>
            </w:r>
            <w:r>
              <w:rPr>
                <w:webHidden/>
              </w:rPr>
            </w:r>
            <w:r>
              <w:rPr>
                <w:webHidden/>
              </w:rPr>
              <w:fldChar w:fldCharType="separate"/>
            </w:r>
            <w:r>
              <w:rPr>
                <w:webHidden/>
              </w:rPr>
              <w:t>6</w:t>
            </w:r>
            <w:r>
              <w:rPr>
                <w:webHidden/>
              </w:rPr>
              <w:fldChar w:fldCharType="end"/>
            </w:r>
          </w:hyperlink>
        </w:p>
        <w:p w:rsidR="0093665E" w:rsidRDefault="0093665E" w14:paraId="56184ACD" w14:textId="4B712FF5">
          <w:pPr>
            <w:pStyle w:val="TOC1"/>
            <w:rPr>
              <w:rFonts w:eastAsiaTheme="minorEastAsia"/>
              <w:b w:val="0"/>
              <w:bCs w:val="0"/>
              <w:sz w:val="24"/>
              <w:szCs w:val="24"/>
              <w:lang w:eastAsia="en-IN"/>
            </w:rPr>
          </w:pPr>
          <w:hyperlink w:history="1" w:anchor="_Toc182588976">
            <w:r w:rsidRPr="00732008">
              <w:rPr>
                <w:rStyle w:val="Hyperlink"/>
                <w:rFonts w:ascii="Calibri Light" w:hAnsi="Calibri Light" w:cs="Calibri Light"/>
              </w:rPr>
              <w:t>5.0 Reference document:</w:t>
            </w:r>
            <w:r>
              <w:rPr>
                <w:webHidden/>
              </w:rPr>
              <w:tab/>
            </w:r>
            <w:r>
              <w:rPr>
                <w:webHidden/>
              </w:rPr>
              <w:fldChar w:fldCharType="begin"/>
            </w:r>
            <w:r>
              <w:rPr>
                <w:webHidden/>
              </w:rPr>
              <w:instrText xml:space="preserve"> PAGEREF _Toc182588976 \h </w:instrText>
            </w:r>
            <w:r>
              <w:rPr>
                <w:webHidden/>
              </w:rPr>
            </w:r>
            <w:r>
              <w:rPr>
                <w:webHidden/>
              </w:rPr>
              <w:fldChar w:fldCharType="separate"/>
            </w:r>
            <w:r>
              <w:rPr>
                <w:webHidden/>
              </w:rPr>
              <w:t>7</w:t>
            </w:r>
            <w:r>
              <w:rPr>
                <w:webHidden/>
              </w:rPr>
              <w:fldChar w:fldCharType="end"/>
            </w:r>
          </w:hyperlink>
        </w:p>
        <w:p w:rsidR="001022A6" w:rsidP="001022A6" w:rsidRDefault="001022A6" w14:paraId="2961D460" w14:textId="7CFA83D2">
          <w:pPr>
            <w:jc w:val="center"/>
            <w:rPr>
              <w:sz w:val="28"/>
              <w:szCs w:val="28"/>
              <w:u w:val="single"/>
            </w:rPr>
          </w:pPr>
          <w:r>
            <w:rPr>
              <w:b/>
              <w:bCs/>
              <w:noProof/>
            </w:rPr>
            <w:fldChar w:fldCharType="end"/>
          </w:r>
        </w:p>
      </w:sdtContent>
    </w:sdt>
    <w:p w:rsidR="001022A6" w:rsidP="00C41D57" w:rsidRDefault="001022A6" w14:paraId="002FC10C" w14:textId="77777777">
      <w:pPr>
        <w:jc w:val="center"/>
        <w:rPr>
          <w:sz w:val="28"/>
          <w:szCs w:val="28"/>
          <w:u w:val="single"/>
        </w:rPr>
      </w:pPr>
    </w:p>
    <w:p w:rsidR="001022A6" w:rsidP="00C41D57" w:rsidRDefault="001022A6" w14:paraId="7AE4FF52" w14:textId="77777777">
      <w:pPr>
        <w:jc w:val="center"/>
        <w:rPr>
          <w:sz w:val="28"/>
          <w:szCs w:val="28"/>
          <w:u w:val="single"/>
        </w:rPr>
      </w:pPr>
    </w:p>
    <w:p w:rsidR="009236D6" w:rsidP="00C41D57" w:rsidRDefault="009236D6" w14:paraId="34D33EA9" w14:textId="77777777">
      <w:pPr>
        <w:jc w:val="center"/>
        <w:rPr>
          <w:sz w:val="28"/>
          <w:szCs w:val="28"/>
          <w:u w:val="single"/>
        </w:rPr>
      </w:pPr>
    </w:p>
    <w:p w:rsidR="00A54C9D" w:rsidP="002D319C" w:rsidRDefault="00A54C9D" w14:paraId="3D06DA02" w14:textId="77777777">
      <w:pPr>
        <w:rPr>
          <w:sz w:val="28"/>
          <w:szCs w:val="28"/>
          <w:u w:val="single"/>
        </w:rPr>
      </w:pPr>
    </w:p>
    <w:p w:rsidRPr="00E32AC2" w:rsidR="005C3507" w:rsidP="005C3507" w:rsidRDefault="005C3507" w14:paraId="0DA4A077" w14:textId="10099045">
      <w:pPr>
        <w:pStyle w:val="Heading1"/>
        <w:spacing w:after="240"/>
        <w:rPr>
          <w:rStyle w:val="normaltextrun"/>
          <w:rFonts w:ascii="Calibri Light" w:hAnsi="Calibri Light" w:cs="Calibri Light"/>
          <w:color w:val="2F5496"/>
          <w:sz w:val="28"/>
          <w:szCs w:val="28"/>
        </w:rPr>
      </w:pPr>
      <w:bookmarkStart w:name="_Toc150262601" w:id="3"/>
      <w:bookmarkStart w:name="_Toc182588966" w:id="4"/>
      <w:r w:rsidRPr="00E32AC2">
        <w:rPr>
          <w:rStyle w:val="normaltextrun"/>
          <w:rFonts w:ascii="Calibri Light" w:hAnsi="Calibri Light" w:cs="Calibri Light"/>
          <w:color w:val="2F5496"/>
          <w:sz w:val="28"/>
          <w:szCs w:val="28"/>
        </w:rPr>
        <w:lastRenderedPageBreak/>
        <w:t>Objective of the Document</w:t>
      </w:r>
      <w:bookmarkEnd w:id="3"/>
      <w:bookmarkEnd w:id="4"/>
      <w:r w:rsidRPr="00E32AC2">
        <w:rPr>
          <w:rStyle w:val="normaltextrun"/>
          <w:rFonts w:ascii="Calibri Light" w:hAnsi="Calibri Light" w:cs="Calibri Light"/>
          <w:color w:val="2F5496"/>
          <w:sz w:val="28"/>
          <w:szCs w:val="28"/>
        </w:rPr>
        <w:t xml:space="preserve"> </w:t>
      </w:r>
    </w:p>
    <w:p w:rsidRPr="00FD312F" w:rsidR="00A157CE" w:rsidP="0095694D" w:rsidRDefault="00B03A49" w14:paraId="0F4DF2CE" w14:textId="53CCDD02">
      <w:r w:rsidRPr="00B03A49">
        <w:t>This document outlines the process for enabling Enforce</w:t>
      </w:r>
      <w:r w:rsidR="003A4E72">
        <w:t xml:space="preserve">ment </w:t>
      </w:r>
      <w:r w:rsidRPr="00B03A49">
        <w:t>mode on Aqua runtime controls, which helps enhance the security and resilience of Azure AKS cluster environments</w:t>
      </w:r>
      <w:r w:rsidR="008C3580">
        <w:t>.</w:t>
      </w:r>
      <w:r w:rsidRPr="00FD312F" w:rsidR="0095694D">
        <w:t xml:space="preserve"> </w:t>
      </w:r>
    </w:p>
    <w:p w:rsidR="00A50195" w:rsidP="00A50195" w:rsidRDefault="006659EA" w14:paraId="2E2176DB" w14:textId="75BFCD4D">
      <w:pPr>
        <w:pStyle w:val="Heading1"/>
        <w:rPr>
          <w:rFonts w:ascii="Segoe UI" w:hAnsi="Segoe UI" w:cs="Segoe UI"/>
          <w:sz w:val="28"/>
          <w:szCs w:val="28"/>
        </w:rPr>
      </w:pPr>
      <w:bookmarkStart w:name="_Toc182588967" w:id="5"/>
      <w:r w:rsidRPr="00F30B2B">
        <w:rPr>
          <w:rStyle w:val="normaltextrun"/>
          <w:rFonts w:ascii="Calibri Light" w:hAnsi="Calibri Light" w:cs="Calibri Light"/>
          <w:color w:val="2F5496"/>
          <w:sz w:val="28"/>
          <w:szCs w:val="28"/>
        </w:rPr>
        <w:t>1.</w:t>
      </w:r>
      <w:r w:rsidR="0024142B">
        <w:rPr>
          <w:rStyle w:val="normaltextrun"/>
          <w:rFonts w:ascii="Calibri Light" w:hAnsi="Calibri Light" w:cs="Calibri Light"/>
          <w:color w:val="2F5496"/>
          <w:sz w:val="28"/>
          <w:szCs w:val="28"/>
        </w:rPr>
        <w:t>0</w:t>
      </w:r>
      <w:r w:rsidRPr="00F30B2B">
        <w:rPr>
          <w:rStyle w:val="normaltextrun"/>
          <w:rFonts w:ascii="Calibri Light" w:hAnsi="Calibri Light" w:cs="Calibri Light"/>
          <w:color w:val="2F5496"/>
          <w:sz w:val="28"/>
          <w:szCs w:val="28"/>
        </w:rPr>
        <w:t xml:space="preserve"> Purpose and Scope</w:t>
      </w:r>
      <w:bookmarkEnd w:id="5"/>
    </w:p>
    <w:p w:rsidR="00EB0A89" w:rsidP="00BB6F2D" w:rsidRDefault="00EB0A89" w14:paraId="1565629A"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621B00" w:rsidP="00D2578E" w:rsidRDefault="003A4E72" w14:paraId="60064349" w14:textId="5FFC19F6">
      <w:pPr>
        <w:spacing w:after="0"/>
      </w:pPr>
      <w:r>
        <w:t>The purpose of enabling Enforcement mode on Aqua runtime controls in Aqua SaaS is to prevent actions or activities when violations occur, thereby strengthening security in Azure AKS cluster environments through Aqua SaaS container security controls</w:t>
      </w:r>
      <w:r w:rsidR="00621B00">
        <w:t>.</w:t>
      </w:r>
    </w:p>
    <w:p w:rsidR="00621B00" w:rsidP="00621B00" w:rsidRDefault="00621B00" w14:paraId="6B501F09"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621B00" w:rsidP="00621B00" w:rsidRDefault="00D2578E" w14:paraId="7BC37C19" w14:textId="1738B5BC">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D2578E">
        <w:rPr>
          <w:rFonts w:asciiTheme="minorHAnsi" w:hAnsiTheme="minorHAnsi" w:eastAsiaTheme="minorHAnsi" w:cstheme="minorBidi"/>
          <w:kern w:val="2"/>
          <w:sz w:val="22"/>
          <w:szCs w:val="22"/>
          <w:lang w:eastAsia="en-US"/>
          <w14:ligatures w14:val="standardContextual"/>
        </w:rPr>
        <w:t>Enforce mode</w:t>
      </w:r>
      <w:r w:rsidR="00646843">
        <w:rPr>
          <w:rFonts w:asciiTheme="minorHAnsi" w:hAnsiTheme="minorHAnsi" w:eastAsiaTheme="minorHAnsi" w:cstheme="minorBidi"/>
          <w:kern w:val="2"/>
          <w:sz w:val="22"/>
          <w:szCs w:val="22"/>
          <w:lang w:eastAsia="en-US"/>
          <w14:ligatures w14:val="standardContextual"/>
        </w:rPr>
        <w:t xml:space="preserve"> will</w:t>
      </w:r>
      <w:r w:rsidRPr="00D2578E">
        <w:rPr>
          <w:rFonts w:asciiTheme="minorHAnsi" w:hAnsiTheme="minorHAnsi" w:eastAsiaTheme="minorHAnsi" w:cstheme="minorBidi"/>
          <w:kern w:val="2"/>
          <w:sz w:val="22"/>
          <w:szCs w:val="22"/>
          <w:lang w:eastAsia="en-US"/>
          <w14:ligatures w14:val="standardContextual"/>
        </w:rPr>
        <w:t xml:space="preserve"> </w:t>
      </w:r>
      <w:r w:rsidRPr="00EE581A" w:rsidR="00621B00">
        <w:rPr>
          <w:rFonts w:asciiTheme="minorHAnsi" w:hAnsiTheme="minorHAnsi" w:eastAsiaTheme="minorHAnsi" w:cstheme="minorBidi"/>
          <w:kern w:val="2"/>
          <w:sz w:val="22"/>
          <w:szCs w:val="22"/>
          <w:lang w:eastAsia="en-US"/>
          <w14:ligatures w14:val="standardContextual"/>
        </w:rPr>
        <w:t>appl</w:t>
      </w:r>
      <w:r w:rsidR="00646843">
        <w:rPr>
          <w:rFonts w:asciiTheme="minorHAnsi" w:hAnsiTheme="minorHAnsi" w:eastAsiaTheme="minorHAnsi" w:cstheme="minorBidi"/>
          <w:kern w:val="2"/>
          <w:sz w:val="22"/>
          <w:szCs w:val="22"/>
          <w:lang w:eastAsia="en-US"/>
          <w14:ligatures w14:val="standardContextual"/>
        </w:rPr>
        <w:t>y</w:t>
      </w:r>
      <w:r w:rsidRPr="00EE581A" w:rsidR="00621B00">
        <w:rPr>
          <w:rFonts w:asciiTheme="minorHAnsi" w:hAnsiTheme="minorHAnsi" w:eastAsiaTheme="minorHAnsi" w:cstheme="minorBidi"/>
          <w:kern w:val="2"/>
          <w:sz w:val="22"/>
          <w:szCs w:val="22"/>
          <w:lang w:eastAsia="en-US"/>
          <w14:ligatures w14:val="standardContextual"/>
        </w:rPr>
        <w:t xml:space="preserve"> to </w:t>
      </w:r>
      <w:r w:rsidR="003A4E72">
        <w:rPr>
          <w:rFonts w:asciiTheme="minorHAnsi" w:hAnsiTheme="minorHAnsi" w:eastAsiaTheme="minorHAnsi" w:cstheme="minorBidi"/>
          <w:kern w:val="2"/>
          <w:sz w:val="22"/>
          <w:szCs w:val="22"/>
          <w:lang w:eastAsia="en-US"/>
          <w14:ligatures w14:val="standardContextual"/>
        </w:rPr>
        <w:t xml:space="preserve">all of </w:t>
      </w:r>
      <w:r w:rsidRPr="00EE581A" w:rsidR="00621B00">
        <w:rPr>
          <w:rFonts w:asciiTheme="minorHAnsi" w:hAnsiTheme="minorHAnsi" w:eastAsiaTheme="minorHAnsi" w:cstheme="minorBidi"/>
          <w:kern w:val="2"/>
          <w:sz w:val="22"/>
          <w:szCs w:val="22"/>
          <w:lang w:eastAsia="en-US"/>
          <w14:ligatures w14:val="standardContextual"/>
        </w:rPr>
        <w:t>Estee Lauder Companies Inc. (the “Company”)</w:t>
      </w:r>
      <w:r w:rsidR="00621B00">
        <w:rPr>
          <w:rFonts w:asciiTheme="minorHAnsi" w:hAnsiTheme="minorHAnsi" w:eastAsiaTheme="minorHAnsi" w:cstheme="minorBidi"/>
          <w:kern w:val="2"/>
          <w:sz w:val="22"/>
          <w:szCs w:val="22"/>
          <w:lang w:eastAsia="en-US"/>
          <w14:ligatures w14:val="standardContextual"/>
        </w:rPr>
        <w:t xml:space="preserve"> </w:t>
      </w:r>
      <w:r w:rsidRPr="004839E2" w:rsidR="00621B00">
        <w:rPr>
          <w:rFonts w:asciiTheme="minorHAnsi" w:hAnsiTheme="minorHAnsi" w:eastAsiaTheme="minorHAnsi" w:cstheme="minorBidi"/>
          <w:kern w:val="2"/>
          <w:sz w:val="22"/>
          <w:szCs w:val="22"/>
          <w:lang w:eastAsia="en-US"/>
          <w14:ligatures w14:val="standardContextual"/>
        </w:rPr>
        <w:t>Azure AKS clusters environment</w:t>
      </w:r>
      <w:r w:rsidR="00621B00">
        <w:rPr>
          <w:rFonts w:asciiTheme="minorHAnsi" w:hAnsiTheme="minorHAnsi" w:eastAsiaTheme="minorHAnsi" w:cstheme="minorBidi"/>
          <w:kern w:val="2"/>
          <w:sz w:val="22"/>
          <w:szCs w:val="22"/>
          <w:lang w:eastAsia="en-US"/>
          <w14:ligatures w14:val="standardContextual"/>
        </w:rPr>
        <w:t>.</w:t>
      </w:r>
    </w:p>
    <w:p w:rsidRPr="004839E2" w:rsidR="00621B00" w:rsidP="00BB6F2D" w:rsidRDefault="00621B00" w14:paraId="2CB2BCEB"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EB0A89" w:rsidP="00BB6F2D" w:rsidRDefault="00EB0A89" w14:paraId="0D6E9D52"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4921E84B"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146C0649"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8A73065"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54DE7549"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259A9BFD"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5467EC8B"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0A4BA7EA"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D15CB8A"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7481F7D0"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DCD0CA9"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7BF011D3"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51498BB0"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215F77E3"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623CB80F"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6AEE1421"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6F1A1C80"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1E7D2F51"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14D87C56"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76BB8D50"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0A5BD451"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B5D4FB0"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9BBB3E2"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5C281442"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52ACD63"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2C369E72"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26149BFE"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3F1A3447"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1D078E7C"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P="00BB6F2D" w:rsidRDefault="00A54C9D" w14:paraId="1E4AD6CE"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A54C9D" w:rsidDel="00A46056" w:rsidP="00BB6F2D" w:rsidRDefault="00A54C9D" w14:paraId="2441DFC5" w14:textId="77777777">
      <w:pPr>
        <w:pStyle w:val="paragraph"/>
        <w:spacing w:before="0" w:beforeAutospacing="0" w:after="0" w:afterAutospacing="0"/>
        <w:textAlignment w:val="baseline"/>
        <w:rPr>
          <w:del w:author="Jani, Mihirkumar" w:date="2024-10-23T20:31:00Z" w16du:dateUtc="2024-10-23T15:01:00Z" w:id="6"/>
          <w:rStyle w:val="normaltextrun"/>
          <w:rFonts w:ascii="Calibri Light" w:hAnsi="Calibri Light" w:cs="Calibri Light" w:eastAsiaTheme="majorEastAsia"/>
          <w:color w:val="2F5496"/>
        </w:rPr>
      </w:pPr>
    </w:p>
    <w:p w:rsidR="00EB0A89" w:rsidDel="00A46056" w:rsidP="00BB6F2D" w:rsidRDefault="00EB0A89" w14:paraId="0108358D" w14:textId="77777777">
      <w:pPr>
        <w:pStyle w:val="paragraph"/>
        <w:spacing w:before="0" w:beforeAutospacing="0" w:after="0" w:afterAutospacing="0"/>
        <w:textAlignment w:val="baseline"/>
        <w:rPr>
          <w:del w:author="Jani, Mihirkumar" w:date="2024-10-23T20:31:00Z" w16du:dateUtc="2024-10-23T15:01:00Z" w:id="7"/>
          <w:rStyle w:val="normaltextrun"/>
          <w:rFonts w:ascii="Calibri Light" w:hAnsi="Calibri Light" w:cs="Calibri Light" w:eastAsiaTheme="majorEastAsia"/>
          <w:color w:val="2F5496"/>
        </w:rPr>
      </w:pPr>
    </w:p>
    <w:p w:rsidR="00EB0A89" w:rsidDel="00A46056" w:rsidP="00BB6F2D" w:rsidRDefault="00EB0A89" w14:paraId="671FF2D1" w14:textId="77777777">
      <w:pPr>
        <w:pStyle w:val="paragraph"/>
        <w:spacing w:before="0" w:beforeAutospacing="0" w:after="0" w:afterAutospacing="0"/>
        <w:textAlignment w:val="baseline"/>
        <w:rPr>
          <w:del w:author="Jani, Mihirkumar" w:date="2024-10-23T20:31:00Z" w16du:dateUtc="2024-10-23T15:01:00Z" w:id="8"/>
          <w:rStyle w:val="normaltextrun"/>
          <w:rFonts w:ascii="Calibri Light" w:hAnsi="Calibri Light" w:cs="Calibri Light" w:eastAsiaTheme="majorEastAsia"/>
          <w:color w:val="2F5496"/>
        </w:rPr>
      </w:pPr>
    </w:p>
    <w:p w:rsidR="00EB0A89" w:rsidDel="00A46056" w:rsidP="00BB6F2D" w:rsidRDefault="00EB0A89" w14:paraId="27D079E3" w14:textId="77777777">
      <w:pPr>
        <w:pStyle w:val="paragraph"/>
        <w:spacing w:before="0" w:beforeAutospacing="0" w:after="0" w:afterAutospacing="0"/>
        <w:textAlignment w:val="baseline"/>
        <w:rPr>
          <w:del w:author="Jani, Mihirkumar" w:date="2024-10-23T20:31:00Z" w16du:dateUtc="2024-10-23T15:01:00Z" w:id="9"/>
          <w:rStyle w:val="normaltextrun"/>
          <w:rFonts w:ascii="Calibri Light" w:hAnsi="Calibri Light" w:cs="Calibri Light" w:eastAsiaTheme="majorEastAsia"/>
          <w:color w:val="2F5496"/>
        </w:rPr>
      </w:pPr>
    </w:p>
    <w:p w:rsidR="00EB0A89" w:rsidDel="00A46056" w:rsidP="00BB6F2D" w:rsidRDefault="00EB0A89" w14:paraId="621FF421" w14:textId="77777777">
      <w:pPr>
        <w:pStyle w:val="paragraph"/>
        <w:spacing w:before="0" w:beforeAutospacing="0" w:after="0" w:afterAutospacing="0"/>
        <w:textAlignment w:val="baseline"/>
        <w:rPr>
          <w:del w:author="Jani, Mihirkumar" w:date="2024-10-23T20:31:00Z" w16du:dateUtc="2024-10-23T15:01:00Z" w:id="10"/>
          <w:rStyle w:val="normaltextrun"/>
          <w:rFonts w:ascii="Calibri Light" w:hAnsi="Calibri Light" w:cs="Calibri Light" w:eastAsiaTheme="majorEastAsia"/>
          <w:color w:val="2F5496"/>
        </w:rPr>
      </w:pPr>
    </w:p>
    <w:p w:rsidR="00EB0A89" w:rsidDel="00A46056" w:rsidP="00BB6F2D" w:rsidRDefault="00EB0A89" w14:paraId="444D5AB0" w14:textId="77777777">
      <w:pPr>
        <w:pStyle w:val="paragraph"/>
        <w:spacing w:before="0" w:beforeAutospacing="0" w:after="0" w:afterAutospacing="0"/>
        <w:textAlignment w:val="baseline"/>
        <w:rPr>
          <w:del w:author="Jani, Mihirkumar" w:date="2024-10-23T20:31:00Z" w16du:dateUtc="2024-10-23T15:01:00Z" w:id="11"/>
          <w:rStyle w:val="normaltextrun"/>
          <w:rFonts w:ascii="Calibri Light" w:hAnsi="Calibri Light" w:cs="Calibri Light" w:eastAsiaTheme="majorEastAsia"/>
          <w:color w:val="2F5496"/>
        </w:rPr>
      </w:pPr>
    </w:p>
    <w:p w:rsidR="009729AC" w:rsidDel="00A46056" w:rsidP="00BB6F2D" w:rsidRDefault="009729AC" w14:paraId="096DB7A3" w14:textId="77777777">
      <w:pPr>
        <w:pStyle w:val="paragraph"/>
        <w:spacing w:before="0" w:beforeAutospacing="0" w:after="0" w:afterAutospacing="0"/>
        <w:textAlignment w:val="baseline"/>
        <w:rPr>
          <w:del w:author="Jani, Mihirkumar" w:date="2024-10-23T20:31:00Z" w16du:dateUtc="2024-10-23T15:01:00Z" w:id="12"/>
          <w:rStyle w:val="normaltextrun"/>
          <w:rFonts w:ascii="Calibri Light" w:hAnsi="Calibri Light" w:cs="Calibri Light" w:eastAsiaTheme="majorEastAsia"/>
          <w:color w:val="2F5496"/>
        </w:rPr>
      </w:pPr>
    </w:p>
    <w:p w:rsidR="009729AC" w:rsidDel="00A46056" w:rsidP="00BB6F2D" w:rsidRDefault="009729AC" w14:paraId="6C21F5C5" w14:textId="77777777">
      <w:pPr>
        <w:pStyle w:val="paragraph"/>
        <w:spacing w:before="0" w:beforeAutospacing="0" w:after="0" w:afterAutospacing="0"/>
        <w:textAlignment w:val="baseline"/>
        <w:rPr>
          <w:del w:author="Jani, Mihirkumar" w:date="2024-10-23T20:31:00Z" w16du:dateUtc="2024-10-23T15:01:00Z" w:id="13"/>
          <w:rStyle w:val="normaltextrun"/>
          <w:rFonts w:ascii="Calibri Light" w:hAnsi="Calibri Light" w:cs="Calibri Light" w:eastAsiaTheme="majorEastAsia"/>
          <w:color w:val="2F5496"/>
        </w:rPr>
      </w:pPr>
    </w:p>
    <w:p w:rsidR="009729AC" w:rsidDel="00A46056" w:rsidP="00BB6F2D" w:rsidRDefault="009729AC" w14:paraId="0B2D392E" w14:textId="77777777">
      <w:pPr>
        <w:pStyle w:val="paragraph"/>
        <w:spacing w:before="0" w:beforeAutospacing="0" w:after="0" w:afterAutospacing="0"/>
        <w:textAlignment w:val="baseline"/>
        <w:rPr>
          <w:del w:author="Jani, Mihirkumar" w:date="2024-10-23T20:31:00Z" w16du:dateUtc="2024-10-23T15:01:00Z" w:id="14"/>
          <w:rStyle w:val="normaltextrun"/>
          <w:rFonts w:ascii="Calibri Light" w:hAnsi="Calibri Light" w:cs="Calibri Light" w:eastAsiaTheme="majorEastAsia"/>
          <w:color w:val="2F5496"/>
        </w:rPr>
      </w:pPr>
    </w:p>
    <w:p w:rsidR="009729AC" w:rsidDel="00A46056" w:rsidP="00BB6F2D" w:rsidRDefault="009729AC" w14:paraId="09228A15" w14:textId="77777777">
      <w:pPr>
        <w:pStyle w:val="paragraph"/>
        <w:spacing w:before="0" w:beforeAutospacing="0" w:after="0" w:afterAutospacing="0"/>
        <w:textAlignment w:val="baseline"/>
        <w:rPr>
          <w:del w:author="Jani, Mihirkumar" w:date="2024-10-23T20:31:00Z" w16du:dateUtc="2024-10-23T15:01:00Z" w:id="15"/>
          <w:rStyle w:val="normaltextrun"/>
          <w:rFonts w:ascii="Calibri Light" w:hAnsi="Calibri Light" w:cs="Calibri Light" w:eastAsiaTheme="majorEastAsia"/>
          <w:color w:val="2F5496"/>
        </w:rPr>
      </w:pPr>
    </w:p>
    <w:p w:rsidR="009729AC" w:rsidDel="00A46056" w:rsidP="00BB6F2D" w:rsidRDefault="009729AC" w14:paraId="69AD67A3" w14:textId="77777777">
      <w:pPr>
        <w:pStyle w:val="paragraph"/>
        <w:spacing w:before="0" w:beforeAutospacing="0" w:after="0" w:afterAutospacing="0"/>
        <w:textAlignment w:val="baseline"/>
        <w:rPr>
          <w:del w:author="Jani, Mihirkumar" w:date="2024-10-23T20:31:00Z" w16du:dateUtc="2024-10-23T15:01:00Z" w:id="16"/>
          <w:rStyle w:val="normaltextrun"/>
          <w:rFonts w:ascii="Calibri Light" w:hAnsi="Calibri Light" w:cs="Calibri Light" w:eastAsiaTheme="majorEastAsia"/>
          <w:color w:val="2F5496"/>
        </w:rPr>
      </w:pPr>
    </w:p>
    <w:p w:rsidR="009729AC" w:rsidDel="00A46056" w:rsidP="00BB6F2D" w:rsidRDefault="009729AC" w14:paraId="5A79708C" w14:textId="77777777">
      <w:pPr>
        <w:pStyle w:val="paragraph"/>
        <w:spacing w:before="0" w:beforeAutospacing="0" w:after="0" w:afterAutospacing="0"/>
        <w:textAlignment w:val="baseline"/>
        <w:rPr>
          <w:del w:author="Jani, Mihirkumar" w:date="2024-10-23T20:31:00Z" w16du:dateUtc="2024-10-23T15:01:00Z" w:id="17"/>
          <w:rStyle w:val="normaltextrun"/>
          <w:rFonts w:ascii="Calibri Light" w:hAnsi="Calibri Light" w:cs="Calibri Light" w:eastAsiaTheme="majorEastAsia"/>
          <w:color w:val="2F5496"/>
        </w:rPr>
      </w:pPr>
    </w:p>
    <w:p w:rsidR="009729AC" w:rsidDel="00A46056" w:rsidP="00BB6F2D" w:rsidRDefault="009729AC" w14:paraId="3C6E5EA6" w14:textId="77777777">
      <w:pPr>
        <w:pStyle w:val="paragraph"/>
        <w:spacing w:before="0" w:beforeAutospacing="0" w:after="0" w:afterAutospacing="0"/>
        <w:textAlignment w:val="baseline"/>
        <w:rPr>
          <w:del w:author="Jani, Mihirkumar" w:date="2024-10-23T20:31:00Z" w16du:dateUtc="2024-10-23T15:01:00Z" w:id="18"/>
          <w:rStyle w:val="normaltextrun"/>
          <w:rFonts w:ascii="Calibri Light" w:hAnsi="Calibri Light" w:cs="Calibri Light" w:eastAsiaTheme="majorEastAsia"/>
          <w:color w:val="2F5496"/>
        </w:rPr>
      </w:pPr>
    </w:p>
    <w:p w:rsidR="009729AC" w:rsidDel="00A46056" w:rsidP="00BB6F2D" w:rsidRDefault="009729AC" w14:paraId="210941C5" w14:textId="77777777">
      <w:pPr>
        <w:pStyle w:val="paragraph"/>
        <w:spacing w:before="0" w:beforeAutospacing="0" w:after="0" w:afterAutospacing="0"/>
        <w:textAlignment w:val="baseline"/>
        <w:rPr>
          <w:del w:author="Jani, Mihirkumar" w:date="2024-10-23T20:31:00Z" w16du:dateUtc="2024-10-23T15:01:00Z" w:id="19"/>
          <w:rStyle w:val="normaltextrun"/>
          <w:rFonts w:ascii="Calibri Light" w:hAnsi="Calibri Light" w:cs="Calibri Light" w:eastAsiaTheme="majorEastAsia"/>
          <w:color w:val="2F5496"/>
        </w:rPr>
      </w:pPr>
    </w:p>
    <w:p w:rsidR="009729AC" w:rsidDel="00A46056" w:rsidP="00BB6F2D" w:rsidRDefault="009729AC" w14:paraId="070CFCC5" w14:textId="77777777">
      <w:pPr>
        <w:pStyle w:val="paragraph"/>
        <w:spacing w:before="0" w:beforeAutospacing="0" w:after="0" w:afterAutospacing="0"/>
        <w:textAlignment w:val="baseline"/>
        <w:rPr>
          <w:del w:author="Jani, Mihirkumar" w:date="2024-10-23T20:31:00Z" w16du:dateUtc="2024-10-23T15:01:00Z" w:id="20"/>
          <w:rStyle w:val="normaltextrun"/>
          <w:rFonts w:ascii="Calibri Light" w:hAnsi="Calibri Light" w:cs="Calibri Light" w:eastAsiaTheme="majorEastAsia"/>
          <w:color w:val="2F5496"/>
        </w:rPr>
      </w:pPr>
    </w:p>
    <w:p w:rsidR="009729AC" w:rsidDel="00A46056" w:rsidP="00BB6F2D" w:rsidRDefault="009729AC" w14:paraId="5F869AC6" w14:textId="77777777">
      <w:pPr>
        <w:pStyle w:val="paragraph"/>
        <w:spacing w:before="0" w:beforeAutospacing="0" w:after="0" w:afterAutospacing="0"/>
        <w:textAlignment w:val="baseline"/>
        <w:rPr>
          <w:del w:author="Jani, Mihirkumar" w:date="2024-10-23T20:31:00Z" w16du:dateUtc="2024-10-23T15:01:00Z" w:id="21"/>
          <w:rStyle w:val="normaltextrun"/>
          <w:rFonts w:ascii="Calibri Light" w:hAnsi="Calibri Light" w:cs="Calibri Light" w:eastAsiaTheme="majorEastAsia"/>
          <w:color w:val="2F5496"/>
        </w:rPr>
      </w:pPr>
    </w:p>
    <w:p w:rsidR="009729AC" w:rsidDel="00A46056" w:rsidP="00BB6F2D" w:rsidRDefault="009729AC" w14:paraId="0FE3D06E" w14:textId="77777777">
      <w:pPr>
        <w:pStyle w:val="paragraph"/>
        <w:spacing w:before="0" w:beforeAutospacing="0" w:after="0" w:afterAutospacing="0"/>
        <w:textAlignment w:val="baseline"/>
        <w:rPr>
          <w:del w:author="Jani, Mihirkumar" w:date="2024-10-23T20:31:00Z" w16du:dateUtc="2024-10-23T15:01:00Z" w:id="22"/>
          <w:rStyle w:val="normaltextrun"/>
          <w:rFonts w:ascii="Calibri Light" w:hAnsi="Calibri Light" w:cs="Calibri Light" w:eastAsiaTheme="majorEastAsia"/>
          <w:color w:val="2F5496"/>
        </w:rPr>
      </w:pPr>
    </w:p>
    <w:p w:rsidR="009729AC" w:rsidDel="00A46056" w:rsidP="00BB6F2D" w:rsidRDefault="009729AC" w14:paraId="26E8DD4A" w14:textId="77777777">
      <w:pPr>
        <w:pStyle w:val="paragraph"/>
        <w:spacing w:before="0" w:beforeAutospacing="0" w:after="0" w:afterAutospacing="0"/>
        <w:textAlignment w:val="baseline"/>
        <w:rPr>
          <w:del w:author="Jani, Mihirkumar" w:date="2024-10-23T20:31:00Z" w16du:dateUtc="2024-10-23T15:01:00Z" w:id="23"/>
          <w:rStyle w:val="normaltextrun"/>
          <w:rFonts w:ascii="Calibri Light" w:hAnsi="Calibri Light" w:cs="Calibri Light" w:eastAsiaTheme="majorEastAsia"/>
          <w:color w:val="2F5496"/>
        </w:rPr>
      </w:pPr>
    </w:p>
    <w:p w:rsidR="009729AC" w:rsidDel="00A46056" w:rsidP="00BB6F2D" w:rsidRDefault="009729AC" w14:paraId="57B92B13" w14:textId="77777777">
      <w:pPr>
        <w:pStyle w:val="paragraph"/>
        <w:spacing w:before="0" w:beforeAutospacing="0" w:after="0" w:afterAutospacing="0"/>
        <w:textAlignment w:val="baseline"/>
        <w:rPr>
          <w:del w:author="Jani, Mihirkumar" w:date="2024-10-23T20:31:00Z" w16du:dateUtc="2024-10-23T15:01:00Z" w:id="24"/>
          <w:rStyle w:val="normaltextrun"/>
          <w:rFonts w:ascii="Calibri Light" w:hAnsi="Calibri Light" w:cs="Calibri Light" w:eastAsiaTheme="majorEastAsia"/>
          <w:color w:val="2F5496"/>
        </w:rPr>
      </w:pPr>
    </w:p>
    <w:p w:rsidR="009729AC" w:rsidDel="00A46056" w:rsidP="00BB6F2D" w:rsidRDefault="009729AC" w14:paraId="6DA7407D" w14:textId="77777777">
      <w:pPr>
        <w:pStyle w:val="paragraph"/>
        <w:spacing w:before="0" w:beforeAutospacing="0" w:after="0" w:afterAutospacing="0"/>
        <w:textAlignment w:val="baseline"/>
        <w:rPr>
          <w:del w:author="Jani, Mihirkumar" w:date="2024-10-23T20:31:00Z" w16du:dateUtc="2024-10-23T15:01:00Z" w:id="25"/>
          <w:rStyle w:val="normaltextrun"/>
          <w:rFonts w:ascii="Calibri Light" w:hAnsi="Calibri Light" w:cs="Calibri Light" w:eastAsiaTheme="majorEastAsia"/>
          <w:color w:val="2F5496"/>
        </w:rPr>
      </w:pPr>
    </w:p>
    <w:p w:rsidR="009729AC" w:rsidDel="00A46056" w:rsidP="00BB6F2D" w:rsidRDefault="009729AC" w14:paraId="79F3B656" w14:textId="77777777">
      <w:pPr>
        <w:pStyle w:val="paragraph"/>
        <w:spacing w:before="0" w:beforeAutospacing="0" w:after="0" w:afterAutospacing="0"/>
        <w:textAlignment w:val="baseline"/>
        <w:rPr>
          <w:del w:author="Jani, Mihirkumar" w:date="2024-10-23T20:31:00Z" w16du:dateUtc="2024-10-23T15:01:00Z" w:id="26"/>
          <w:rStyle w:val="normaltextrun"/>
          <w:rFonts w:ascii="Calibri Light" w:hAnsi="Calibri Light" w:cs="Calibri Light" w:eastAsiaTheme="majorEastAsia"/>
          <w:color w:val="2F5496"/>
        </w:rPr>
      </w:pPr>
    </w:p>
    <w:p w:rsidR="009729AC" w:rsidDel="00A46056" w:rsidP="00BB6F2D" w:rsidRDefault="009729AC" w14:paraId="42066EB6" w14:textId="77777777">
      <w:pPr>
        <w:pStyle w:val="paragraph"/>
        <w:spacing w:before="0" w:beforeAutospacing="0" w:after="0" w:afterAutospacing="0"/>
        <w:textAlignment w:val="baseline"/>
        <w:rPr>
          <w:del w:author="Jani, Mihirkumar" w:date="2024-10-23T20:31:00Z" w16du:dateUtc="2024-10-23T15:01:00Z" w:id="27"/>
          <w:rStyle w:val="normaltextrun"/>
          <w:rFonts w:ascii="Calibri Light" w:hAnsi="Calibri Light" w:cs="Calibri Light" w:eastAsiaTheme="majorEastAsia"/>
          <w:color w:val="2F5496"/>
        </w:rPr>
      </w:pPr>
    </w:p>
    <w:p w:rsidR="009729AC" w:rsidDel="00A46056" w:rsidP="00BB6F2D" w:rsidRDefault="009729AC" w14:paraId="15EEC630" w14:textId="77777777">
      <w:pPr>
        <w:pStyle w:val="paragraph"/>
        <w:spacing w:before="0" w:beforeAutospacing="0" w:after="0" w:afterAutospacing="0"/>
        <w:textAlignment w:val="baseline"/>
        <w:rPr>
          <w:del w:author="Jani, Mihirkumar" w:date="2024-10-23T20:31:00Z" w16du:dateUtc="2024-10-23T15:01:00Z" w:id="28"/>
          <w:rStyle w:val="normaltextrun"/>
          <w:rFonts w:ascii="Calibri Light" w:hAnsi="Calibri Light" w:cs="Calibri Light" w:eastAsiaTheme="majorEastAsia"/>
          <w:color w:val="2F5496"/>
        </w:rPr>
      </w:pPr>
    </w:p>
    <w:p w:rsidR="009729AC" w:rsidDel="00A46056" w:rsidP="00BB6F2D" w:rsidRDefault="009729AC" w14:paraId="206A86DD" w14:textId="77777777">
      <w:pPr>
        <w:pStyle w:val="paragraph"/>
        <w:spacing w:before="0" w:beforeAutospacing="0" w:after="0" w:afterAutospacing="0"/>
        <w:textAlignment w:val="baseline"/>
        <w:rPr>
          <w:del w:author="Jani, Mihirkumar" w:date="2024-10-23T20:31:00Z" w16du:dateUtc="2024-10-23T15:01:00Z" w:id="29"/>
          <w:rStyle w:val="normaltextrun"/>
          <w:rFonts w:ascii="Calibri Light" w:hAnsi="Calibri Light" w:cs="Calibri Light" w:eastAsiaTheme="majorEastAsia"/>
          <w:color w:val="2F5496"/>
        </w:rPr>
      </w:pPr>
    </w:p>
    <w:p w:rsidR="009729AC" w:rsidDel="00A46056" w:rsidP="00BB6F2D" w:rsidRDefault="009729AC" w14:paraId="5B49434B" w14:textId="77777777">
      <w:pPr>
        <w:pStyle w:val="paragraph"/>
        <w:spacing w:before="0" w:beforeAutospacing="0" w:after="0" w:afterAutospacing="0"/>
        <w:textAlignment w:val="baseline"/>
        <w:rPr>
          <w:del w:author="Jani, Mihirkumar" w:date="2024-10-23T20:31:00Z" w16du:dateUtc="2024-10-23T15:01:00Z" w:id="30"/>
          <w:rStyle w:val="normaltextrun"/>
          <w:rFonts w:ascii="Calibri Light" w:hAnsi="Calibri Light" w:cs="Calibri Light" w:eastAsiaTheme="majorEastAsia"/>
          <w:color w:val="2F5496"/>
        </w:rPr>
      </w:pPr>
    </w:p>
    <w:p w:rsidR="009729AC" w:rsidDel="00A46056" w:rsidP="00BB6F2D" w:rsidRDefault="009729AC" w14:paraId="63F73269" w14:textId="77777777">
      <w:pPr>
        <w:pStyle w:val="paragraph"/>
        <w:spacing w:before="0" w:beforeAutospacing="0" w:after="0" w:afterAutospacing="0"/>
        <w:textAlignment w:val="baseline"/>
        <w:rPr>
          <w:del w:author="Jani, Mihirkumar" w:date="2024-10-23T20:31:00Z" w16du:dateUtc="2024-10-23T15:01:00Z" w:id="31"/>
          <w:rStyle w:val="normaltextrun"/>
          <w:rFonts w:ascii="Calibri Light" w:hAnsi="Calibri Light" w:cs="Calibri Light" w:eastAsiaTheme="majorEastAsia"/>
          <w:color w:val="2F5496"/>
        </w:rPr>
      </w:pPr>
    </w:p>
    <w:p w:rsidR="005D0FF4" w:rsidDel="00A46056" w:rsidP="00BB6F2D" w:rsidRDefault="005D0FF4" w14:paraId="50BE6A2A" w14:textId="77777777">
      <w:pPr>
        <w:pStyle w:val="paragraph"/>
        <w:spacing w:before="0" w:beforeAutospacing="0" w:after="0" w:afterAutospacing="0"/>
        <w:textAlignment w:val="baseline"/>
        <w:rPr>
          <w:del w:author="Jani, Mihirkumar" w:date="2024-10-23T20:31:00Z" w16du:dateUtc="2024-10-23T15:01:00Z" w:id="32"/>
          <w:rStyle w:val="normaltextrun"/>
          <w:rFonts w:ascii="Calibri Light" w:hAnsi="Calibri Light" w:cs="Calibri Light" w:eastAsiaTheme="majorEastAsia"/>
          <w:color w:val="2F5496"/>
        </w:rPr>
      </w:pPr>
    </w:p>
    <w:p w:rsidR="009729AC" w:rsidDel="00A46056" w:rsidP="00BB6F2D" w:rsidRDefault="009729AC" w14:paraId="00A9E18B" w14:textId="77777777">
      <w:pPr>
        <w:pStyle w:val="paragraph"/>
        <w:spacing w:before="0" w:beforeAutospacing="0" w:after="0" w:afterAutospacing="0"/>
        <w:textAlignment w:val="baseline"/>
        <w:rPr>
          <w:del w:author="Jani, Mihirkumar" w:date="2024-10-23T20:31:00Z" w16du:dateUtc="2024-10-23T15:01:00Z" w:id="33"/>
          <w:rStyle w:val="normaltextrun"/>
          <w:rFonts w:ascii="Calibri Light" w:hAnsi="Calibri Light" w:cs="Calibri Light" w:eastAsiaTheme="majorEastAsia"/>
          <w:color w:val="2F5496"/>
        </w:rPr>
      </w:pPr>
    </w:p>
    <w:p w:rsidR="009729AC" w:rsidDel="00A46056" w:rsidP="00BB6F2D" w:rsidRDefault="009729AC" w14:paraId="4252DA53" w14:textId="77777777">
      <w:pPr>
        <w:pStyle w:val="paragraph"/>
        <w:spacing w:before="0" w:beforeAutospacing="0" w:after="0" w:afterAutospacing="0"/>
        <w:textAlignment w:val="baseline"/>
        <w:rPr>
          <w:del w:author="Jani, Mihirkumar" w:date="2024-10-23T20:31:00Z" w16du:dateUtc="2024-10-23T15:01:00Z" w:id="34"/>
          <w:rStyle w:val="normaltextrun"/>
          <w:rFonts w:ascii="Calibri Light" w:hAnsi="Calibri Light" w:cs="Calibri Light" w:eastAsiaTheme="majorEastAsia"/>
          <w:color w:val="2F5496"/>
        </w:rPr>
      </w:pPr>
    </w:p>
    <w:p w:rsidR="009729AC" w:rsidP="00BB6F2D" w:rsidRDefault="009729AC" w14:paraId="1952B42C"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Pr="00F30B2B" w:rsidR="00BB6F2D" w:rsidP="00D85F71" w:rsidRDefault="00BB6F2D" w14:paraId="06A45B29" w14:textId="184FDFC8">
      <w:pPr>
        <w:pStyle w:val="Heading1"/>
        <w:rPr>
          <w:rStyle w:val="eop"/>
          <w:rFonts w:ascii="Calibri Light" w:hAnsi="Calibri Light" w:cs="Calibri Light"/>
          <w:color w:val="2F5496"/>
          <w:sz w:val="28"/>
          <w:szCs w:val="28"/>
        </w:rPr>
      </w:pPr>
      <w:bookmarkStart w:name="_Toc182588968" w:id="35"/>
      <w:r w:rsidRPr="00F30B2B">
        <w:rPr>
          <w:rStyle w:val="normaltextrun"/>
          <w:rFonts w:ascii="Calibri Light" w:hAnsi="Calibri Light" w:cs="Calibri Light"/>
          <w:color w:val="2F5496"/>
          <w:sz w:val="28"/>
          <w:szCs w:val="28"/>
        </w:rPr>
        <w:lastRenderedPageBreak/>
        <w:t xml:space="preserve">2.0 </w:t>
      </w:r>
      <w:proofErr w:type="spellStart"/>
      <w:r w:rsidRPr="00F30B2B" w:rsidR="00884AEB">
        <w:rPr>
          <w:rStyle w:val="normaltextrun"/>
          <w:rFonts w:ascii="Calibri Light" w:hAnsi="Calibri Light" w:cs="Calibri Light"/>
          <w:color w:val="2F5496"/>
          <w:sz w:val="28"/>
          <w:szCs w:val="28"/>
        </w:rPr>
        <w:t>Aqu</w:t>
      </w:r>
      <w:r w:rsidR="00E426E0">
        <w:rPr>
          <w:rStyle w:val="normaltextrun"/>
          <w:rFonts w:ascii="Calibri Light" w:hAnsi="Calibri Light" w:cs="Calibri Light"/>
          <w:color w:val="2F5496"/>
          <w:sz w:val="28"/>
          <w:szCs w:val="28"/>
        </w:rPr>
        <w:t>aSec</w:t>
      </w:r>
      <w:proofErr w:type="spellEnd"/>
      <w:r w:rsidRPr="00F30B2B" w:rsidR="00884AEB">
        <w:rPr>
          <w:rStyle w:val="normaltextrun"/>
          <w:rFonts w:ascii="Calibri Light" w:hAnsi="Calibri Light" w:cs="Calibri Light"/>
          <w:color w:val="2F5496"/>
          <w:sz w:val="28"/>
          <w:szCs w:val="28"/>
        </w:rPr>
        <w:t xml:space="preserve"> </w:t>
      </w:r>
      <w:r w:rsidRPr="00F30B2B" w:rsidR="005052DA">
        <w:rPr>
          <w:rStyle w:val="normaltextrun"/>
          <w:rFonts w:ascii="Calibri Light" w:hAnsi="Calibri Light" w:cs="Calibri Light"/>
          <w:color w:val="2F5496"/>
          <w:sz w:val="28"/>
          <w:szCs w:val="28"/>
        </w:rPr>
        <w:t>Enforcer Architecture</w:t>
      </w:r>
      <w:r w:rsidR="00F87A3F">
        <w:rPr>
          <w:rStyle w:val="normaltextrun"/>
          <w:rFonts w:ascii="Calibri Light" w:hAnsi="Calibri Light" w:cs="Calibri Light"/>
          <w:color w:val="2F5496"/>
          <w:sz w:val="28"/>
          <w:szCs w:val="28"/>
        </w:rPr>
        <w:t xml:space="preserve"> Diagram</w:t>
      </w:r>
      <w:bookmarkEnd w:id="35"/>
    </w:p>
    <w:p w:rsidR="00077990" w:rsidP="00BB6F2D" w:rsidRDefault="00077990" w14:paraId="66BFA1CA" w14:textId="77777777">
      <w:pPr>
        <w:pStyle w:val="paragraph"/>
        <w:spacing w:before="0" w:beforeAutospacing="0" w:after="0" w:afterAutospacing="0"/>
        <w:textAlignment w:val="baseline"/>
        <w:rPr>
          <w:rFonts w:ascii="Segoe UI" w:hAnsi="Segoe UI" w:cs="Segoe UI"/>
          <w:color w:val="2F5496"/>
          <w:sz w:val="18"/>
          <w:szCs w:val="18"/>
        </w:rPr>
      </w:pPr>
    </w:p>
    <w:p w:rsidRPr="007F6934" w:rsidR="007F6934" w:rsidP="007F6934" w:rsidRDefault="007F6934" w14:paraId="27C8848A" w14:textId="4E7CA37A">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7F6934">
        <w:rPr>
          <w:rFonts w:asciiTheme="minorHAnsi" w:hAnsiTheme="minorHAnsi" w:eastAsiaTheme="minorHAnsi" w:cstheme="minorBidi"/>
          <w:kern w:val="2"/>
          <w:sz w:val="22"/>
          <w:szCs w:val="22"/>
          <w:lang w:eastAsia="en-US"/>
          <w14:ligatures w14:val="standardContextual"/>
        </w:rPr>
        <w:t xml:space="preserve">Enforcers are the </w:t>
      </w:r>
      <w:proofErr w:type="spellStart"/>
      <w:r w:rsidRPr="007F6934">
        <w:rPr>
          <w:rFonts w:asciiTheme="minorHAnsi" w:hAnsiTheme="minorHAnsi" w:eastAsiaTheme="minorHAnsi" w:cstheme="minorBidi"/>
          <w:kern w:val="2"/>
          <w:sz w:val="22"/>
          <w:szCs w:val="22"/>
          <w:lang w:eastAsia="en-US"/>
          <w14:ligatures w14:val="standardContextual"/>
        </w:rPr>
        <w:t>Aqua</w:t>
      </w:r>
      <w:r w:rsidR="003A4E72">
        <w:rPr>
          <w:rFonts w:asciiTheme="minorHAnsi" w:hAnsiTheme="minorHAnsi" w:eastAsiaTheme="minorHAnsi" w:cstheme="minorBidi"/>
          <w:kern w:val="2"/>
          <w:sz w:val="22"/>
          <w:szCs w:val="22"/>
          <w:lang w:eastAsia="en-US"/>
          <w14:ligatures w14:val="standardContextual"/>
        </w:rPr>
        <w:t>Sec</w:t>
      </w:r>
      <w:proofErr w:type="spellEnd"/>
      <w:r w:rsidRPr="007F6934">
        <w:rPr>
          <w:rFonts w:asciiTheme="minorHAnsi" w:hAnsiTheme="minorHAnsi" w:eastAsiaTheme="minorHAnsi" w:cstheme="minorBidi"/>
          <w:kern w:val="2"/>
          <w:sz w:val="22"/>
          <w:szCs w:val="22"/>
          <w:lang w:eastAsia="en-US"/>
          <w14:ligatures w14:val="standardContextual"/>
        </w:rPr>
        <w:t xml:space="preserve"> components that provide enforcement (securing workloads during runtime) and other related functionality. Enforcement includes</w:t>
      </w:r>
      <w:r w:rsidR="009C492A">
        <w:rPr>
          <w:rFonts w:asciiTheme="minorHAnsi" w:hAnsiTheme="minorHAnsi" w:eastAsiaTheme="minorHAnsi" w:cstheme="minorBidi"/>
          <w:kern w:val="2"/>
          <w:sz w:val="22"/>
          <w:szCs w:val="22"/>
          <w:lang w:eastAsia="en-US"/>
          <w14:ligatures w14:val="standardContextual"/>
        </w:rPr>
        <w:t xml:space="preserve"> but is not limited to</w:t>
      </w:r>
      <w:r w:rsidRPr="007F6934">
        <w:rPr>
          <w:rFonts w:asciiTheme="minorHAnsi" w:hAnsiTheme="minorHAnsi" w:eastAsiaTheme="minorHAnsi" w:cstheme="minorBidi"/>
          <w:kern w:val="2"/>
          <w:sz w:val="22"/>
          <w:szCs w:val="22"/>
          <w:lang w:eastAsia="en-US"/>
          <w14:ligatures w14:val="standardContextual"/>
        </w:rPr>
        <w:t xml:space="preserve"> the following activities</w:t>
      </w:r>
      <w:r w:rsidR="009C492A">
        <w:rPr>
          <w:rFonts w:asciiTheme="minorHAnsi" w:hAnsiTheme="minorHAnsi" w:eastAsiaTheme="minorHAnsi" w:cstheme="minorBidi"/>
          <w:kern w:val="2"/>
          <w:sz w:val="22"/>
          <w:szCs w:val="22"/>
          <w:lang w:eastAsia="en-US"/>
          <w14:ligatures w14:val="standardContextual"/>
        </w:rPr>
        <w:t>:</w:t>
      </w:r>
    </w:p>
    <w:p w:rsidRPr="007F6934" w:rsidR="007F6934" w:rsidP="007F6934" w:rsidRDefault="007F6934" w14:paraId="5291778D" w14:textId="3ED727B8">
      <w:pPr>
        <w:pStyle w:val="paragraph"/>
        <w:numPr>
          <w:ilvl w:val="0"/>
          <w:numId w:val="10"/>
        </w:numPr>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7F6934">
        <w:rPr>
          <w:rFonts w:asciiTheme="minorHAnsi" w:hAnsiTheme="minorHAnsi" w:eastAsiaTheme="minorHAnsi" w:cstheme="minorBidi"/>
          <w:kern w:val="2"/>
          <w:sz w:val="22"/>
          <w:szCs w:val="22"/>
          <w:lang w:eastAsia="en-US"/>
          <w14:ligatures w14:val="standardContextual"/>
        </w:rPr>
        <w:t>Deciding, based on assurance compliance findings, whether to allow or block workloads (containers) from running</w:t>
      </w:r>
    </w:p>
    <w:p w:rsidRPr="007F6934" w:rsidR="007F6934" w:rsidP="007F6934" w:rsidRDefault="007F6934" w14:paraId="31A438C3" w14:textId="1E9856B0">
      <w:pPr>
        <w:pStyle w:val="paragraph"/>
        <w:numPr>
          <w:ilvl w:val="0"/>
          <w:numId w:val="10"/>
        </w:numPr>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7F6934">
        <w:rPr>
          <w:rFonts w:asciiTheme="minorHAnsi" w:hAnsiTheme="minorHAnsi" w:eastAsiaTheme="minorHAnsi" w:cstheme="minorBidi"/>
          <w:kern w:val="2"/>
          <w:sz w:val="22"/>
          <w:szCs w:val="22"/>
          <w:lang w:eastAsia="en-US"/>
          <w14:ligatures w14:val="standardContextual"/>
        </w:rPr>
        <w:t xml:space="preserve">Monitoring, restricting, and/or blocking specific runtime activities of workloads as determined by </w:t>
      </w:r>
      <w:r w:rsidR="005F3A50">
        <w:rPr>
          <w:rFonts w:asciiTheme="minorHAnsi" w:hAnsiTheme="minorHAnsi" w:eastAsiaTheme="minorHAnsi" w:cstheme="minorBidi"/>
          <w:kern w:val="2"/>
          <w:sz w:val="22"/>
          <w:szCs w:val="22"/>
          <w:lang w:eastAsia="en-US"/>
          <w14:ligatures w14:val="standardContextual"/>
        </w:rPr>
        <w:t xml:space="preserve">the </w:t>
      </w:r>
      <w:r w:rsidRPr="007F6934">
        <w:rPr>
          <w:rFonts w:asciiTheme="minorHAnsi" w:hAnsiTheme="minorHAnsi" w:eastAsiaTheme="minorHAnsi" w:cstheme="minorBidi"/>
          <w:kern w:val="2"/>
          <w:sz w:val="22"/>
          <w:szCs w:val="22"/>
          <w:lang w:eastAsia="en-US"/>
          <w14:ligatures w14:val="standardContextual"/>
        </w:rPr>
        <w:t>organization's Runtime and Firewall Policies</w:t>
      </w:r>
    </w:p>
    <w:p w:rsidRPr="007F6934" w:rsidR="007F6934" w:rsidP="007F6934" w:rsidRDefault="007F6934" w14:paraId="042250D5" w14:textId="77777777">
      <w:pPr>
        <w:pStyle w:val="paragraph"/>
        <w:numPr>
          <w:ilvl w:val="0"/>
          <w:numId w:val="10"/>
        </w:numPr>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7F6934">
        <w:rPr>
          <w:rFonts w:asciiTheme="minorHAnsi" w:hAnsiTheme="minorHAnsi" w:eastAsiaTheme="minorHAnsi" w:cstheme="minorBidi"/>
          <w:kern w:val="2"/>
          <w:sz w:val="22"/>
          <w:szCs w:val="22"/>
          <w:lang w:eastAsia="en-US"/>
          <w14:ligatures w14:val="standardContextual"/>
        </w:rPr>
        <w:t xml:space="preserve">Reporting and logging audit events for the </w:t>
      </w:r>
      <w:proofErr w:type="gramStart"/>
      <w:r w:rsidRPr="007F6934">
        <w:rPr>
          <w:rFonts w:asciiTheme="minorHAnsi" w:hAnsiTheme="minorHAnsi" w:eastAsiaTheme="minorHAnsi" w:cstheme="minorBidi"/>
          <w:kern w:val="2"/>
          <w:sz w:val="22"/>
          <w:szCs w:val="22"/>
          <w:lang w:eastAsia="en-US"/>
          <w14:ligatures w14:val="standardContextual"/>
        </w:rPr>
        <w:t>aforementioned activities</w:t>
      </w:r>
      <w:proofErr w:type="gramEnd"/>
      <w:r w:rsidRPr="007F6934">
        <w:rPr>
          <w:rFonts w:asciiTheme="minorHAnsi" w:hAnsiTheme="minorHAnsi" w:eastAsiaTheme="minorHAnsi" w:cstheme="minorBidi"/>
          <w:kern w:val="2"/>
          <w:sz w:val="22"/>
          <w:szCs w:val="22"/>
          <w:lang w:eastAsia="en-US"/>
          <w14:ligatures w14:val="standardContextual"/>
        </w:rPr>
        <w:t xml:space="preserve"> and findings</w:t>
      </w:r>
    </w:p>
    <w:p w:rsidRPr="00B64B3C" w:rsidR="00E426E0" w:rsidP="00BB6F2D" w:rsidRDefault="00E426E0" w14:paraId="117C472C"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573BF3" w:rsidP="00BB6F2D" w:rsidRDefault="0031528A" w14:paraId="12C55ED0" w14:textId="419FA5EC">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sidRPr="00B64B3C">
        <w:rPr>
          <w:rFonts w:asciiTheme="minorHAnsi" w:hAnsiTheme="minorHAnsi" w:eastAsiaTheme="minorHAnsi" w:cstheme="minorBidi"/>
          <w:kern w:val="2"/>
          <w:sz w:val="22"/>
          <w:szCs w:val="22"/>
          <w:lang w:eastAsia="en-US"/>
          <w14:ligatures w14:val="standardContextual"/>
        </w:rPr>
        <w:t>Figure 1: High-level architecture diagram</w:t>
      </w:r>
    </w:p>
    <w:p w:rsidR="00573BF3" w:rsidP="00BB6F2D" w:rsidRDefault="00573BF3" w14:paraId="698910E8" w14:textId="2D7AA642">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573BF3" w:rsidP="00BB6F2D" w:rsidRDefault="00BF5131" w14:paraId="0B677F9E" w14:textId="252D44C0">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r>
        <w:rPr>
          <w:noProof/>
        </w:rPr>
        <w:drawing>
          <wp:inline distT="0" distB="0" distL="0" distR="0" wp14:anchorId="54B33A90" wp14:editId="5F0F8A24">
            <wp:extent cx="5731510" cy="4186555"/>
            <wp:effectExtent l="19050" t="19050" r="21590" b="23495"/>
            <wp:docPr id="2127491708" name="Picture 1" descr="A diagram of a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491708" name="Picture 1" descr="A diagram of a cluster&#10;&#10;Description automatically generated"/>
                    <pic:cNvPicPr/>
                  </pic:nvPicPr>
                  <pic:blipFill>
                    <a:blip r:embed="rId14"/>
                    <a:stretch>
                      <a:fillRect/>
                    </a:stretch>
                  </pic:blipFill>
                  <pic:spPr>
                    <a:xfrm>
                      <a:off x="0" y="0"/>
                      <a:ext cx="5731510" cy="4186555"/>
                    </a:xfrm>
                    <a:prstGeom prst="rect">
                      <a:avLst/>
                    </a:prstGeom>
                    <a:ln>
                      <a:solidFill>
                        <a:schemeClr val="tx1"/>
                      </a:solidFill>
                    </a:ln>
                  </pic:spPr>
                </pic:pic>
              </a:graphicData>
            </a:graphic>
          </wp:inline>
        </w:drawing>
      </w:r>
    </w:p>
    <w:p w:rsidR="0095694D" w:rsidP="00BB6F2D" w:rsidRDefault="0095694D" w14:paraId="68ADC7B7"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76714E" w:rsidP="00BB6F2D" w:rsidRDefault="0076714E" w14:paraId="14D7BC44"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041232" w:rsidP="00041232" w:rsidRDefault="00041232" w14:paraId="026D4A9F" w14:textId="126F5297">
      <w:pPr>
        <w:pStyle w:val="Heading1"/>
        <w:rPr>
          <w:rStyle w:val="normaltextrun"/>
          <w:rFonts w:ascii="Calibri Light" w:hAnsi="Calibri Light" w:cs="Calibri Light"/>
          <w:color w:val="2F5496"/>
          <w:sz w:val="28"/>
          <w:szCs w:val="28"/>
        </w:rPr>
      </w:pPr>
      <w:bookmarkStart w:name="_Toc182588969" w:id="36"/>
      <w:r>
        <w:rPr>
          <w:rStyle w:val="normaltextrun"/>
          <w:rFonts w:ascii="Calibri Light" w:hAnsi="Calibri Light" w:cs="Calibri Light"/>
          <w:color w:val="2F5496"/>
          <w:sz w:val="28"/>
          <w:szCs w:val="28"/>
        </w:rPr>
        <w:t>3</w:t>
      </w:r>
      <w:r w:rsidRPr="00F30B2B">
        <w:rPr>
          <w:rStyle w:val="normaltextrun"/>
          <w:rFonts w:ascii="Calibri Light" w:hAnsi="Calibri Light" w:cs="Calibri Light"/>
          <w:color w:val="2F5496"/>
          <w:sz w:val="28"/>
          <w:szCs w:val="28"/>
        </w:rPr>
        <w:t xml:space="preserve">.0 </w:t>
      </w:r>
      <w:proofErr w:type="spellStart"/>
      <w:r w:rsidRPr="00F30B2B">
        <w:rPr>
          <w:rStyle w:val="normaltextrun"/>
          <w:rFonts w:ascii="Calibri Light" w:hAnsi="Calibri Light" w:cs="Calibri Light"/>
          <w:color w:val="2F5496"/>
          <w:sz w:val="28"/>
          <w:szCs w:val="28"/>
        </w:rPr>
        <w:t>Aqu</w:t>
      </w:r>
      <w:r>
        <w:rPr>
          <w:rStyle w:val="normaltextrun"/>
          <w:rFonts w:ascii="Calibri Light" w:hAnsi="Calibri Light" w:cs="Calibri Light"/>
          <w:color w:val="2F5496"/>
          <w:sz w:val="28"/>
          <w:szCs w:val="28"/>
        </w:rPr>
        <w:t>aSec</w:t>
      </w:r>
      <w:proofErr w:type="spellEnd"/>
      <w:r w:rsidRPr="00F30B2B">
        <w:rPr>
          <w:rStyle w:val="normaltextrun"/>
          <w:rFonts w:ascii="Calibri Light" w:hAnsi="Calibri Light" w:cs="Calibri Light"/>
          <w:color w:val="2F5496"/>
          <w:sz w:val="28"/>
          <w:szCs w:val="28"/>
        </w:rPr>
        <w:t xml:space="preserve"> </w:t>
      </w:r>
      <w:r w:rsidR="008642E7">
        <w:rPr>
          <w:rStyle w:val="normaltextrun"/>
          <w:rFonts w:ascii="Calibri Light" w:hAnsi="Calibri Light" w:cs="Calibri Light"/>
          <w:color w:val="2F5496"/>
          <w:sz w:val="28"/>
          <w:szCs w:val="28"/>
        </w:rPr>
        <w:t xml:space="preserve">Runtime </w:t>
      </w:r>
      <w:r w:rsidRPr="00F30B2B">
        <w:rPr>
          <w:rStyle w:val="normaltextrun"/>
          <w:rFonts w:ascii="Calibri Light" w:hAnsi="Calibri Light" w:cs="Calibri Light"/>
          <w:color w:val="2F5496"/>
          <w:sz w:val="28"/>
          <w:szCs w:val="28"/>
        </w:rPr>
        <w:t xml:space="preserve">Enforcer </w:t>
      </w:r>
      <w:r w:rsidR="001F6E5A">
        <w:rPr>
          <w:rStyle w:val="normaltextrun"/>
          <w:rFonts w:ascii="Calibri Light" w:hAnsi="Calibri Light" w:cs="Calibri Light"/>
          <w:color w:val="2F5496"/>
          <w:sz w:val="28"/>
          <w:szCs w:val="28"/>
        </w:rPr>
        <w:t>Mode:</w:t>
      </w:r>
      <w:bookmarkEnd w:id="36"/>
    </w:p>
    <w:p w:rsidR="00041232" w:rsidP="00BB6F2D" w:rsidRDefault="00041232" w14:paraId="1821709B"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260F17" w:rsidP="007913B2" w:rsidRDefault="00CA2ADF" w14:paraId="51429A84" w14:textId="30402F30">
      <w:pPr>
        <w:spacing w:after="0"/>
      </w:pPr>
      <w:r>
        <w:t>Through</w:t>
      </w:r>
      <w:r w:rsidR="000801BD">
        <w:t xml:space="preserve"> </w:t>
      </w:r>
      <w:r w:rsidR="00171653">
        <w:t>‘</w:t>
      </w:r>
      <w:r w:rsidR="000801BD">
        <w:t>Enfor</w:t>
      </w:r>
      <w:r w:rsidR="00171653">
        <w:t>ce’</w:t>
      </w:r>
      <w:r>
        <w:t xml:space="preserve"> or</w:t>
      </w:r>
      <w:r w:rsidR="00171653">
        <w:t xml:space="preserve"> e</w:t>
      </w:r>
      <w:r w:rsidRPr="00171653" w:rsidR="00171653">
        <w:t xml:space="preserve">nforcement </w:t>
      </w:r>
      <w:r w:rsidR="00171653">
        <w:t>m</w:t>
      </w:r>
      <w:r w:rsidRPr="00171653" w:rsidR="00171653">
        <w:t>ode</w:t>
      </w:r>
      <w:r w:rsidR="00171653">
        <w:t xml:space="preserve">, </w:t>
      </w:r>
      <w:r>
        <w:t xml:space="preserve">we </w:t>
      </w:r>
      <w:r w:rsidR="00171653">
        <w:t xml:space="preserve">can stop the action/activity, </w:t>
      </w:r>
      <w:proofErr w:type="gramStart"/>
      <w:r w:rsidR="00171653">
        <w:t>i</w:t>
      </w:r>
      <w:r>
        <w:t>n the event that</w:t>
      </w:r>
      <w:proofErr w:type="gramEnd"/>
      <w:r>
        <w:t xml:space="preserve"> a</w:t>
      </w:r>
      <w:r w:rsidR="00171653">
        <w:t xml:space="preserve"> violation</w:t>
      </w:r>
      <w:r w:rsidR="00A82D95">
        <w:t xml:space="preserve"> </w:t>
      </w:r>
      <w:r>
        <w:t>occurs</w:t>
      </w:r>
      <w:r w:rsidR="00A82D95">
        <w:t xml:space="preserve"> on </w:t>
      </w:r>
      <w:r w:rsidR="00171653">
        <w:t xml:space="preserve">the specific control where the ‘Enforce’ </w:t>
      </w:r>
      <w:r w:rsidR="003A2D48">
        <w:t xml:space="preserve">mode </w:t>
      </w:r>
      <w:r w:rsidR="00171653">
        <w:t>is enabled.</w:t>
      </w:r>
    </w:p>
    <w:p w:rsidR="007913B2" w:rsidP="007913B2" w:rsidRDefault="007913B2" w14:paraId="443D83CD" w14:textId="77777777">
      <w:pPr>
        <w:spacing w:after="0"/>
      </w:pPr>
    </w:p>
    <w:p w:rsidRPr="00BD344D" w:rsidR="00260F17" w:rsidP="007913B2" w:rsidRDefault="00BD344D" w14:paraId="2C0B4E61" w14:textId="78A8C16C">
      <w:pPr>
        <w:spacing w:after="0"/>
        <w:rPr>
          <w:ins w:author="Jani, Mihirkumar" w:date="2024-10-24T11:06:00Z" w16du:dateUtc="2024-10-24T05:36:00Z" w:id="37"/>
          <w:lang w:val="en-US"/>
        </w:rPr>
      </w:pPr>
      <w:r w:rsidRPr="00BD344D">
        <w:rPr>
          <w:lang w:val="en-US"/>
        </w:rPr>
        <w:t>Initially, identify the Aqua controls to enable ‘Enforce’ mode, using insights from past event alert reports and internal discussions within the cloud security team.</w:t>
      </w:r>
      <w:r w:rsidR="00260F17">
        <w:t xml:space="preserve"> </w:t>
      </w:r>
    </w:p>
    <w:p w:rsidR="00A56F24" w:rsidP="007913B2" w:rsidRDefault="00A56F24" w14:paraId="2631C127" w14:textId="77777777">
      <w:pPr>
        <w:spacing w:after="0"/>
        <w:rPr>
          <w:ins w:author="Jani, Mihirkumar" w:date="2024-10-24T11:06:00Z" w16du:dateUtc="2024-10-24T05:36:00Z" w:id="38"/>
        </w:rPr>
      </w:pPr>
    </w:p>
    <w:p w:rsidRPr="00E86201" w:rsidR="00A56F24" w:rsidP="7F37A1D0" w:rsidRDefault="00A56F24" w14:paraId="3FC89704" w14:textId="506DCCB6" w14:noSpellErr="1">
      <w:pPr>
        <w:spacing w:after="0"/>
        <w:rPr>
          <w:ins w:author="Jani, Mihirkumar" w:date="2024-10-24T11:07:00Z" w16du:dateUtc="2024-10-24T05:37:00Z" w:id="2113018497"/>
          <w:lang w:val="en-IN"/>
        </w:rPr>
      </w:pPr>
      <w:ins w:author="Jani, Mihirkumar" w:date="2024-10-24T11:06:00Z" w:id="989549407">
        <w:r w:rsidRPr="7F37A1D0" w:rsidR="09FDC2BB">
          <w:rPr>
            <w:lang w:val="en-IN"/>
          </w:rPr>
          <w:t xml:space="preserve">We will </w:t>
        </w:r>
      </w:ins>
      <w:ins w:author="Jani, Mihirkumar" w:date="2024-10-24T11:07:00Z" w:id="1732232502">
        <w:r w:rsidRPr="7F37A1D0" w:rsidR="09FDC2BB">
          <w:rPr>
            <w:lang w:val="en-IN"/>
          </w:rPr>
          <w:t>initiate</w:t>
        </w:r>
      </w:ins>
      <w:ins w:author="Jani, Mihirkumar" w:date="2024-10-24T11:06:00Z" w:id="250536889">
        <w:r w:rsidRPr="7F37A1D0" w:rsidR="09FDC2BB">
          <w:rPr>
            <w:lang w:val="en-IN"/>
          </w:rPr>
          <w:t xml:space="preserve"> </w:t>
        </w:r>
      </w:ins>
      <w:ins w:author="Jani, Mihirkumar" w:date="2024-10-24T11:07:00Z" w:id="1137599059">
        <w:r w:rsidRPr="7F37A1D0" w:rsidR="09FDC2BB">
          <w:rPr>
            <w:lang w:val="en-IN"/>
          </w:rPr>
          <w:t>discussion</w:t>
        </w:r>
      </w:ins>
      <w:r w:rsidRPr="7F37A1D0" w:rsidR="51082D56">
        <w:rPr>
          <w:lang w:val="en-IN"/>
        </w:rPr>
        <w:t>s</w:t>
      </w:r>
      <w:ins w:author="Jani, Mihirkumar" w:date="2024-10-24T11:07:00Z" w:id="438968218">
        <w:r w:rsidRPr="7F37A1D0" w:rsidR="09FDC2BB">
          <w:rPr>
            <w:lang w:val="en-IN"/>
          </w:rPr>
          <w:t xml:space="preserve"> with </w:t>
        </w:r>
      </w:ins>
      <w:r w:rsidRPr="7F37A1D0" w:rsidR="51082D56">
        <w:rPr>
          <w:lang w:val="en-IN"/>
        </w:rPr>
        <w:t>the following teams and stake holder</w:t>
      </w:r>
      <w:ins w:author="Jani, Mihirkumar" w:date="2024-10-24T11:07:00Z" w:id="853556325">
        <w:r w:rsidRPr="7F37A1D0" w:rsidR="09FDC2BB">
          <w:rPr>
            <w:lang w:val="en-IN"/>
          </w:rPr>
          <w:t xml:space="preserve"> before enabl</w:t>
        </w:r>
      </w:ins>
      <w:r w:rsidRPr="7F37A1D0" w:rsidR="51082D56">
        <w:rPr>
          <w:lang w:val="en-IN"/>
        </w:rPr>
        <w:t>ing</w:t>
      </w:r>
      <w:ins w:author="Jani, Mihirkumar" w:date="2024-10-24T11:07:00Z" w:id="1366525057">
        <w:r w:rsidRPr="7F37A1D0" w:rsidR="09FDC2BB">
          <w:rPr>
            <w:lang w:val="en-IN"/>
          </w:rPr>
          <w:t xml:space="preserve"> ‘Enforce’ mode on the Aqua control policy.</w:t>
        </w:r>
      </w:ins>
    </w:p>
    <w:p w:rsidR="00A56F24" w:rsidP="007913B2" w:rsidRDefault="00A56F24" w14:paraId="689A9E64" w14:textId="77777777">
      <w:pPr>
        <w:spacing w:after="0"/>
        <w:rPr>
          <w:ins w:author="Jani, Mihirkumar" w:date="2024-10-24T11:07:00Z" w16du:dateUtc="2024-10-24T05:37:00Z" w:id="47"/>
        </w:rPr>
      </w:pPr>
    </w:p>
    <w:p w:rsidR="00A56F24" w:rsidRDefault="00A56F24" w14:paraId="658CE33B" w14:textId="20A9227B">
      <w:pPr>
        <w:pStyle w:val="ListParagraph"/>
        <w:numPr>
          <w:ilvl w:val="0"/>
          <w:numId w:val="11"/>
        </w:numPr>
        <w:spacing w:after="0"/>
        <w:rPr>
          <w:ins w:author="Jani, Mihirkumar" w:date="2024-10-24T11:08:00Z" w16du:dateUtc="2024-10-24T05:38:00Z" w:id="48"/>
        </w:rPr>
        <w:pPrChange w:author="Jani, Mihirkumar" w:date="2024-10-24T11:09:00Z" w16du:dateUtc="2024-10-24T05:39:00Z" w:id="49">
          <w:pPr>
            <w:spacing w:after="0"/>
          </w:pPr>
        </w:pPrChange>
      </w:pPr>
      <w:proofErr w:type="spellStart"/>
      <w:ins w:author="Jani, Mihirkumar" w:date="2024-10-24T11:07:00Z" w16du:dateUtc="2024-10-24T05:37:00Z" w:id="50">
        <w:r>
          <w:t>DevSec</w:t>
        </w:r>
      </w:ins>
      <w:ins w:author="Jani, Mihirkumar" w:date="2024-10-24T11:08:00Z" w16du:dateUtc="2024-10-24T05:38:00Z" w:id="51">
        <w:r>
          <w:t>Ops</w:t>
        </w:r>
        <w:proofErr w:type="spellEnd"/>
        <w:r>
          <w:t xml:space="preserve"> Team</w:t>
        </w:r>
      </w:ins>
    </w:p>
    <w:p w:rsidR="00A56F24" w:rsidRDefault="00A56F24" w14:paraId="3E6AB659" w14:textId="14598BB5">
      <w:pPr>
        <w:pStyle w:val="ListParagraph"/>
        <w:numPr>
          <w:ilvl w:val="0"/>
          <w:numId w:val="11"/>
        </w:numPr>
        <w:spacing w:after="0"/>
        <w:rPr>
          <w:ins w:author="Jani, Mihirkumar" w:date="2024-10-24T11:08:00Z" w16du:dateUtc="2024-10-24T05:38:00Z" w:id="52"/>
        </w:rPr>
        <w:pPrChange w:author="Jani, Mihirkumar" w:date="2024-10-24T11:09:00Z" w16du:dateUtc="2024-10-24T05:39:00Z" w:id="53">
          <w:pPr>
            <w:spacing w:after="0"/>
          </w:pPr>
        </w:pPrChange>
      </w:pPr>
      <w:proofErr w:type="spellStart"/>
      <w:ins w:author="Jani, Mihirkumar" w:date="2024-10-24T11:08:00Z" w16du:dateUtc="2024-10-24T05:38:00Z" w:id="54">
        <w:r>
          <w:t>CloudOps</w:t>
        </w:r>
        <w:proofErr w:type="spellEnd"/>
        <w:r>
          <w:t xml:space="preserve"> Team</w:t>
        </w:r>
      </w:ins>
    </w:p>
    <w:p w:rsidR="00A56F24" w:rsidRDefault="00A56F24" w14:paraId="6DF93144" w14:textId="4983E0C1">
      <w:pPr>
        <w:pStyle w:val="ListParagraph"/>
        <w:numPr>
          <w:ilvl w:val="0"/>
          <w:numId w:val="11"/>
        </w:numPr>
        <w:spacing w:after="0"/>
        <w:rPr>
          <w:ins w:author="Jani, Mihirkumar" w:date="2024-10-24T11:08:00Z" w16du:dateUtc="2024-10-24T05:38:00Z" w:id="55"/>
        </w:rPr>
        <w:pPrChange w:author="Jani, Mihirkumar" w:date="2024-10-24T11:09:00Z" w16du:dateUtc="2024-10-24T05:39:00Z" w:id="56">
          <w:pPr>
            <w:spacing w:after="0"/>
          </w:pPr>
        </w:pPrChange>
      </w:pPr>
      <w:ins w:author="Jani, Mihirkumar" w:date="2024-10-24T11:08:00Z" w16du:dateUtc="2024-10-24T05:38:00Z" w:id="57">
        <w:r>
          <w:t>SRE team</w:t>
        </w:r>
      </w:ins>
    </w:p>
    <w:p w:rsidR="00A56F24" w:rsidRDefault="00A56F24" w14:paraId="7EEE994E" w14:textId="7BFD4F6D">
      <w:pPr>
        <w:pStyle w:val="ListParagraph"/>
        <w:numPr>
          <w:ilvl w:val="0"/>
          <w:numId w:val="11"/>
        </w:numPr>
        <w:spacing w:after="0"/>
        <w:pPrChange w:author="Jani, Mihirkumar" w:date="2024-10-24T11:09:00Z" w16du:dateUtc="2024-10-24T05:39:00Z" w:id="58">
          <w:pPr>
            <w:spacing w:after="0"/>
          </w:pPr>
        </w:pPrChange>
      </w:pPr>
      <w:ins w:author="Jani, Mihirkumar" w:date="2024-10-24T11:08:00Z" w16du:dateUtc="2024-10-24T05:38:00Z" w:id="59">
        <w:r>
          <w:t>The AKS cluster</w:t>
        </w:r>
      </w:ins>
      <w:ins w:author="Jani, Mihirkumar" w:date="2024-10-24T11:09:00Z" w16du:dateUtc="2024-10-24T05:39:00Z" w:id="60">
        <w:r>
          <w:t xml:space="preserve"> teams and the AKS cluster </w:t>
        </w:r>
        <w:r w:rsidRPr="00E86201">
          <w:t>owner</w:t>
        </w:r>
      </w:ins>
      <w:r w:rsidRPr="00E86201" w:rsidR="00BD344D">
        <w:t xml:space="preserve"> or </w:t>
      </w:r>
      <w:ins w:author="Jani, Mihirkumar" w:date="2024-10-24T11:09:00Z" w16du:dateUtc="2024-10-24T05:39:00Z" w:id="61">
        <w:r w:rsidRPr="00E86201">
          <w:t>the application owner.</w:t>
        </w:r>
      </w:ins>
    </w:p>
    <w:p w:rsidRPr="008E4F1E" w:rsidR="00D039B9" w:rsidP="008E4F1E" w:rsidRDefault="007545B0" w14:paraId="2A314AC8" w14:textId="5144C3C0">
      <w:pPr>
        <w:pStyle w:val="Heading2"/>
        <w:spacing w:after="0" w:afterAutospacing="0"/>
        <w:rPr>
          <w:rStyle w:val="normaltextrun"/>
          <w:rFonts w:ascii="Calibri Light" w:hAnsi="Calibri Light" w:cs="Calibri Light" w:eastAsiaTheme="majorEastAsia"/>
          <w:b w:val="0"/>
          <w:bCs w:val="0"/>
          <w:color w:val="2F5496"/>
          <w:kern w:val="2"/>
          <w:sz w:val="26"/>
          <w:szCs w:val="26"/>
          <w:lang w:eastAsia="en-US"/>
        </w:rPr>
      </w:pPr>
      <w:bookmarkStart w:name="_Toc182588970" w:id="62"/>
      <w:r>
        <w:rPr>
          <w:rStyle w:val="normaltextrun"/>
          <w:rFonts w:ascii="Calibri Light" w:hAnsi="Calibri Light" w:cs="Calibri Light" w:eastAsiaTheme="majorEastAsia"/>
          <w:b w:val="0"/>
          <w:bCs w:val="0"/>
          <w:color w:val="2F5496"/>
          <w:kern w:val="2"/>
          <w:sz w:val="26"/>
          <w:szCs w:val="26"/>
          <w:lang w:eastAsia="en-US"/>
        </w:rPr>
        <w:t>Implementation Steps</w:t>
      </w:r>
      <w:r w:rsidR="00611EAE">
        <w:rPr>
          <w:rStyle w:val="normaltextrun"/>
          <w:rFonts w:ascii="Calibri Light" w:hAnsi="Calibri Light" w:cs="Calibri Light" w:eastAsiaTheme="majorEastAsia"/>
          <w:b w:val="0"/>
          <w:bCs w:val="0"/>
          <w:color w:val="2F5496"/>
          <w:kern w:val="2"/>
          <w:sz w:val="26"/>
          <w:szCs w:val="26"/>
          <w:lang w:eastAsia="en-US"/>
        </w:rPr>
        <w:t xml:space="preserve"> </w:t>
      </w:r>
      <w:r w:rsidR="007A423A">
        <w:rPr>
          <w:rStyle w:val="normaltextrun"/>
          <w:rFonts w:ascii="Calibri Light" w:hAnsi="Calibri Light" w:cs="Calibri Light" w:eastAsiaTheme="majorEastAsia"/>
          <w:b w:val="0"/>
          <w:bCs w:val="0"/>
          <w:color w:val="2F5496"/>
          <w:kern w:val="2"/>
          <w:sz w:val="26"/>
          <w:szCs w:val="26"/>
          <w:lang w:eastAsia="en-US"/>
        </w:rPr>
        <w:t xml:space="preserve">to </w:t>
      </w:r>
      <w:r w:rsidRPr="008E4F1E" w:rsidR="008E4F1E">
        <w:rPr>
          <w:rStyle w:val="normaltextrun"/>
          <w:rFonts w:ascii="Calibri Light" w:hAnsi="Calibri Light" w:cs="Calibri Light" w:eastAsiaTheme="majorEastAsia"/>
          <w:b w:val="0"/>
          <w:bCs w:val="0"/>
          <w:color w:val="2F5496"/>
          <w:kern w:val="2"/>
          <w:sz w:val="26"/>
          <w:szCs w:val="26"/>
          <w:lang w:eastAsia="en-US"/>
        </w:rPr>
        <w:t>‘Enforce’ mode:</w:t>
      </w:r>
      <w:bookmarkEnd w:id="62"/>
    </w:p>
    <w:p w:rsidRPr="00E152DD" w:rsidR="00A82D95" w:rsidP="00A82D95" w:rsidRDefault="00A82D95" w14:paraId="6823055E" w14:textId="5DDDC8E4">
      <w:pPr>
        <w:pStyle w:val="Heading2"/>
        <w:spacing w:after="0" w:afterAutospacing="0"/>
        <w:rPr>
          <w:rStyle w:val="normaltextrun"/>
          <w:rFonts w:ascii="Calibri Light" w:hAnsi="Calibri Light" w:cs="Calibri Light" w:eastAsiaTheme="majorEastAsia"/>
          <w:b w:val="0"/>
          <w:bCs w:val="0"/>
          <w:color w:val="2F5496"/>
          <w:kern w:val="2"/>
          <w:sz w:val="26"/>
          <w:szCs w:val="26"/>
          <w:lang w:eastAsia="en-US"/>
        </w:rPr>
      </w:pPr>
      <w:bookmarkStart w:name="_Toc182588971" w:id="63"/>
      <w:r w:rsidRPr="00E152DD">
        <w:rPr>
          <w:rStyle w:val="normaltextrun"/>
          <w:rFonts w:ascii="Calibri Light" w:hAnsi="Calibri Light" w:cs="Calibri Light" w:eastAsiaTheme="majorEastAsia"/>
          <w:b w:val="0"/>
          <w:bCs w:val="0"/>
          <w:color w:val="2F5496"/>
          <w:kern w:val="2"/>
          <w:sz w:val="26"/>
          <w:szCs w:val="26"/>
          <w:lang w:eastAsia="en-US"/>
        </w:rPr>
        <w:t>Step 1:</w:t>
      </w:r>
      <w:bookmarkEnd w:id="63"/>
    </w:p>
    <w:p w:rsidR="00A82D95" w:rsidP="00E152DD" w:rsidRDefault="009268CE" w14:paraId="21BEBE34" w14:textId="74D0AE91">
      <w:pPr>
        <w:spacing w:after="0"/>
      </w:pPr>
      <w:r>
        <w:t>Before enabl</w:t>
      </w:r>
      <w:r w:rsidR="00E152DD">
        <w:t>ing</w:t>
      </w:r>
      <w:r>
        <w:t xml:space="preserve"> the ‘Enforce’ m</w:t>
      </w:r>
      <w:r w:rsidRPr="00171653">
        <w:t>ode</w:t>
      </w:r>
      <w:r>
        <w:t>,</w:t>
      </w:r>
      <w:r w:rsidR="00517EBB">
        <w:t xml:space="preserve"> </w:t>
      </w:r>
      <w:r w:rsidR="00BD344D">
        <w:t xml:space="preserve">we </w:t>
      </w:r>
      <w:r w:rsidR="001C19BF">
        <w:t>should</w:t>
      </w:r>
      <w:r w:rsidR="0055141E">
        <w:t xml:space="preserve"> inform and</w:t>
      </w:r>
      <w:r w:rsidR="00517EBB">
        <w:t xml:space="preserve"> update</w:t>
      </w:r>
      <w:r w:rsidR="002F714C">
        <w:t xml:space="preserve"> t</w:t>
      </w:r>
      <w:r w:rsidR="00BD344D">
        <w:t>he</w:t>
      </w:r>
      <w:r w:rsidR="00517EBB">
        <w:t xml:space="preserve"> respective teams and the AKS cluster</w:t>
      </w:r>
      <w:r w:rsidR="00994A46">
        <w:t xml:space="preserve"> owner</w:t>
      </w:r>
      <w:r w:rsidR="00BD344D">
        <w:t xml:space="preserve"> and/or </w:t>
      </w:r>
      <w:r w:rsidR="00994A46">
        <w:t>the application owner</w:t>
      </w:r>
      <w:r w:rsidR="002F714C">
        <w:t>.</w:t>
      </w:r>
    </w:p>
    <w:p w:rsidRPr="00E152DD" w:rsidR="00E152DD" w:rsidP="00E152DD" w:rsidRDefault="00E152DD" w14:paraId="0B7C4636" w14:textId="0DC255DA">
      <w:pPr>
        <w:pStyle w:val="Heading2"/>
        <w:spacing w:after="0" w:afterAutospacing="0"/>
        <w:rPr>
          <w:rFonts w:ascii="Calibri Light" w:hAnsi="Calibri Light" w:cs="Calibri Light" w:eastAsiaTheme="majorEastAsia"/>
          <w:b w:val="0"/>
          <w:bCs w:val="0"/>
          <w:color w:val="2F5496"/>
          <w:kern w:val="2"/>
          <w:sz w:val="26"/>
          <w:szCs w:val="26"/>
          <w:lang w:eastAsia="en-US"/>
        </w:rPr>
      </w:pPr>
      <w:bookmarkStart w:name="_Toc182588972" w:id="64"/>
      <w:r w:rsidRPr="00E152DD">
        <w:rPr>
          <w:rStyle w:val="normaltextrun"/>
          <w:rFonts w:ascii="Calibri Light" w:hAnsi="Calibri Light" w:cs="Calibri Light" w:eastAsiaTheme="majorEastAsia"/>
          <w:b w:val="0"/>
          <w:bCs w:val="0"/>
          <w:color w:val="2F5496"/>
          <w:kern w:val="2"/>
          <w:sz w:val="26"/>
          <w:szCs w:val="26"/>
          <w:lang w:eastAsia="en-US"/>
        </w:rPr>
        <w:t xml:space="preserve">Step </w:t>
      </w:r>
      <w:r>
        <w:rPr>
          <w:rStyle w:val="normaltextrun"/>
          <w:rFonts w:ascii="Calibri Light" w:hAnsi="Calibri Light" w:cs="Calibri Light" w:eastAsiaTheme="majorEastAsia"/>
          <w:b w:val="0"/>
          <w:bCs w:val="0"/>
          <w:color w:val="2F5496"/>
          <w:kern w:val="2"/>
          <w:sz w:val="26"/>
          <w:szCs w:val="26"/>
          <w:lang w:eastAsia="en-US"/>
        </w:rPr>
        <w:t>2</w:t>
      </w:r>
      <w:r w:rsidRPr="00E152DD">
        <w:rPr>
          <w:rStyle w:val="normaltextrun"/>
          <w:rFonts w:ascii="Calibri Light" w:hAnsi="Calibri Light" w:cs="Calibri Light" w:eastAsiaTheme="majorEastAsia"/>
          <w:b w:val="0"/>
          <w:bCs w:val="0"/>
          <w:color w:val="2F5496"/>
          <w:kern w:val="2"/>
          <w:sz w:val="26"/>
          <w:szCs w:val="26"/>
          <w:lang w:eastAsia="en-US"/>
        </w:rPr>
        <w:t>:</w:t>
      </w:r>
      <w:bookmarkEnd w:id="64"/>
    </w:p>
    <w:p w:rsidR="002F714C" w:rsidP="00E152DD" w:rsidRDefault="002F714C" w14:paraId="76752C26" w14:textId="0A54F7FE">
      <w:pPr>
        <w:spacing w:after="0"/>
      </w:pPr>
      <w:r>
        <w:t xml:space="preserve">Will deploy </w:t>
      </w:r>
      <w:r w:rsidRPr="00640717" w:rsidR="00640717">
        <w:t xml:space="preserve">phase </w:t>
      </w:r>
      <w:r w:rsidR="009A3DF6">
        <w:t>w</w:t>
      </w:r>
      <w:r w:rsidR="00906F8A">
        <w:t>ise</w:t>
      </w:r>
      <w:r w:rsidRPr="00640717" w:rsidR="00640717">
        <w:t xml:space="preserve"> enforcement mode on </w:t>
      </w:r>
      <w:r w:rsidR="00640717">
        <w:t>AKS</w:t>
      </w:r>
      <w:r w:rsidRPr="00640717" w:rsidR="00640717">
        <w:t xml:space="preserve"> </w:t>
      </w:r>
      <w:r w:rsidRPr="00640717" w:rsidR="00E152DD">
        <w:t>clusters</w:t>
      </w:r>
      <w:r w:rsidR="00E152DD">
        <w:t xml:space="preserve"> and keep the added AKS cluster</w:t>
      </w:r>
      <w:r w:rsidR="00BD344D">
        <w:t>s</w:t>
      </w:r>
      <w:r w:rsidR="00A83F8D">
        <w:t xml:space="preserve"> under observation and</w:t>
      </w:r>
      <w:r w:rsidR="00FC2561">
        <w:t xml:space="preserve"> then</w:t>
      </w:r>
      <w:r w:rsidR="00A83F8D">
        <w:t xml:space="preserve"> </w:t>
      </w:r>
      <w:r w:rsidR="00E152DD">
        <w:t xml:space="preserve">take </w:t>
      </w:r>
      <w:r w:rsidR="00A83F8D">
        <w:t xml:space="preserve">immediate actions </w:t>
      </w:r>
      <w:r w:rsidR="00E152DD">
        <w:t>if</w:t>
      </w:r>
      <w:r w:rsidR="00A83F8D">
        <w:t xml:space="preserve"> </w:t>
      </w:r>
      <w:r w:rsidR="00FC2561">
        <w:t>required</w:t>
      </w:r>
      <w:r w:rsidR="008A04C4">
        <w:t xml:space="preserve">. </w:t>
      </w:r>
    </w:p>
    <w:p w:rsidR="00E152DD" w:rsidP="00E152DD" w:rsidRDefault="00E152DD" w14:paraId="28E09EDD" w14:textId="77777777">
      <w:pPr>
        <w:spacing w:after="0"/>
      </w:pPr>
    </w:p>
    <w:p w:rsidR="00E152DD" w:rsidP="00E152DD" w:rsidRDefault="008A04C4" w14:paraId="1A82FB3A" w14:textId="489498D8">
      <w:pPr>
        <w:spacing w:after="0"/>
      </w:pPr>
      <w:r>
        <w:t xml:space="preserve">We </w:t>
      </w:r>
      <w:ins w:author="Jani, Mihirkumar" w:date="2024-10-23T19:43:00Z" w16du:dateUtc="2024-10-23T14:13:00Z" w:id="65">
        <w:r w:rsidR="0028190B">
          <w:t xml:space="preserve">can </w:t>
        </w:r>
      </w:ins>
      <w:r>
        <w:t xml:space="preserve">provide </w:t>
      </w:r>
      <w:r w:rsidR="00070439">
        <w:t>exemption</w:t>
      </w:r>
      <w:r w:rsidR="00FC2561">
        <w:t>s</w:t>
      </w:r>
      <w:r>
        <w:t xml:space="preserve"> base</w:t>
      </w:r>
      <w:r w:rsidR="00FC2561">
        <w:t>d</w:t>
      </w:r>
      <w:r w:rsidR="009C214F">
        <w:t xml:space="preserve"> on</w:t>
      </w:r>
      <w:r w:rsidR="00070439">
        <w:t xml:space="preserve"> ServiceNow request</w:t>
      </w:r>
      <w:r w:rsidR="00E152DD">
        <w:t xml:space="preserve"> which</w:t>
      </w:r>
      <w:ins w:author="Jani, Mihirkumar" w:date="2024-10-23T19:39:00Z" w16du:dateUtc="2024-10-23T14:09:00Z" w:id="66">
        <w:r w:rsidR="006462AF">
          <w:t xml:space="preserve"> </w:t>
        </w:r>
      </w:ins>
      <w:r w:rsidR="00FC2561">
        <w:t>are to be</w:t>
      </w:r>
      <w:r w:rsidR="00E152DD">
        <w:t xml:space="preserve"> submitted by the AKS cluster owner</w:t>
      </w:r>
      <w:r w:rsidR="00FC2561">
        <w:t xml:space="preserve"> and/or </w:t>
      </w:r>
      <w:r w:rsidR="00E152DD">
        <w:t>the application owner.</w:t>
      </w:r>
    </w:p>
    <w:p w:rsidRPr="004A4543" w:rsidR="004A4543" w:rsidP="004A4543" w:rsidRDefault="004A4543" w14:paraId="448A223D" w14:textId="1546B283">
      <w:pPr>
        <w:pStyle w:val="Heading2"/>
        <w:spacing w:after="0" w:afterAutospacing="0"/>
        <w:rPr>
          <w:rFonts w:ascii="Calibri Light" w:hAnsi="Calibri Light" w:cs="Calibri Light" w:eastAsiaTheme="majorEastAsia"/>
          <w:b w:val="0"/>
          <w:bCs w:val="0"/>
          <w:color w:val="2F5496"/>
          <w:kern w:val="2"/>
          <w:sz w:val="26"/>
          <w:szCs w:val="26"/>
          <w:lang w:eastAsia="en-US"/>
        </w:rPr>
      </w:pPr>
      <w:bookmarkStart w:name="_Toc182588973" w:id="67"/>
      <w:r w:rsidRPr="00E152DD">
        <w:rPr>
          <w:rStyle w:val="normaltextrun"/>
          <w:rFonts w:ascii="Calibri Light" w:hAnsi="Calibri Light" w:cs="Calibri Light" w:eastAsiaTheme="majorEastAsia"/>
          <w:b w:val="0"/>
          <w:bCs w:val="0"/>
          <w:color w:val="2F5496"/>
          <w:kern w:val="2"/>
          <w:sz w:val="26"/>
          <w:szCs w:val="26"/>
          <w:lang w:eastAsia="en-US"/>
        </w:rPr>
        <w:t xml:space="preserve">Step </w:t>
      </w:r>
      <w:r>
        <w:rPr>
          <w:rStyle w:val="normaltextrun"/>
          <w:rFonts w:ascii="Calibri Light" w:hAnsi="Calibri Light" w:cs="Calibri Light" w:eastAsiaTheme="majorEastAsia"/>
          <w:b w:val="0"/>
          <w:bCs w:val="0"/>
          <w:color w:val="2F5496"/>
          <w:kern w:val="2"/>
          <w:sz w:val="26"/>
          <w:szCs w:val="26"/>
          <w:lang w:eastAsia="en-US"/>
        </w:rPr>
        <w:t>3</w:t>
      </w:r>
      <w:r w:rsidRPr="00E152DD">
        <w:rPr>
          <w:rStyle w:val="normaltextrun"/>
          <w:rFonts w:ascii="Calibri Light" w:hAnsi="Calibri Light" w:cs="Calibri Light" w:eastAsiaTheme="majorEastAsia"/>
          <w:b w:val="0"/>
          <w:bCs w:val="0"/>
          <w:color w:val="2F5496"/>
          <w:kern w:val="2"/>
          <w:sz w:val="26"/>
          <w:szCs w:val="26"/>
          <w:lang w:eastAsia="en-US"/>
        </w:rPr>
        <w:t>:</w:t>
      </w:r>
      <w:bookmarkEnd w:id="67"/>
    </w:p>
    <w:p w:rsidR="00906F8A" w:rsidP="0095694D" w:rsidRDefault="00906F8A" w14:paraId="182AD6A2" w14:textId="33EFAA7C">
      <w:r>
        <w:t xml:space="preserve">Phase </w:t>
      </w:r>
      <w:r w:rsidR="00E152DD">
        <w:t xml:space="preserve">wise implementation </w:t>
      </w:r>
      <w:r>
        <w:t>details:</w:t>
      </w:r>
    </w:p>
    <w:p w:rsidR="008D5248" w:rsidP="0095694D" w:rsidRDefault="00640717" w14:paraId="0C034E9C" w14:textId="77777777">
      <w:r>
        <w:t xml:space="preserve">Phase 1: </w:t>
      </w:r>
      <w:r w:rsidR="00401A64">
        <w:t>Test AKS clusters</w:t>
      </w:r>
      <w:r w:rsidR="00730209">
        <w:t xml:space="preserve"> </w:t>
      </w:r>
    </w:p>
    <w:p w:rsidR="00640717" w:rsidP="0095694D" w:rsidRDefault="008D5248" w14:paraId="71DA420B" w14:textId="56702922">
      <w:r>
        <w:t xml:space="preserve">           AKS cluster name: ‘</w:t>
      </w:r>
      <w:r w:rsidRPr="00730209" w:rsidR="00730209">
        <w:t>AKS-AM-</w:t>
      </w:r>
      <w:proofErr w:type="spellStart"/>
      <w:r w:rsidRPr="00730209" w:rsidR="00730209">
        <w:t>EastUS</w:t>
      </w:r>
      <w:proofErr w:type="spellEnd"/>
      <w:r w:rsidRPr="00730209" w:rsidR="00730209">
        <w:t>-NP-SREDO</w:t>
      </w:r>
      <w:r>
        <w:t>’</w:t>
      </w:r>
    </w:p>
    <w:p w:rsidR="003C15FB" w:rsidP="0095694D" w:rsidRDefault="00401A64" w14:paraId="5EE37A89" w14:textId="2F9B8FC6">
      <w:r>
        <w:t>Phase 2: Non-Prod AKS clusters</w:t>
      </w:r>
      <w:r w:rsidR="004A4543">
        <w:t>. [Will identify less critical AKS cluster and add the cluster in the enforce mode control policy, will follow ascending order of criticality (Low to High)]</w:t>
      </w:r>
    </w:p>
    <w:p w:rsidR="008D5248" w:rsidP="0095694D" w:rsidRDefault="008D5248" w14:paraId="2655C814" w14:textId="64678310">
      <w:r>
        <w:t xml:space="preserve">              </w:t>
      </w:r>
      <w:bookmarkStart w:name="_MON_1790690078" w:id="68"/>
      <w:bookmarkEnd w:id="68"/>
      <w:r w:rsidR="00745F40">
        <w:rPr>
          <w:noProof/>
        </w:rPr>
        <w:object w:dxaOrig="1508" w:dyaOrig="984" w14:anchorId="099EB13D">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75pt;height:48.75pt" o:ole="" type="#_x0000_t75">
            <v:imagedata o:title="" r:id="rId15"/>
          </v:shape>
          <o:OLEObject Type="Embed" ProgID="Excel.Sheet.12" ShapeID="_x0000_i1025" DrawAspect="Icon" ObjectID="_1796220653" r:id="rId16"/>
        </w:object>
      </w:r>
    </w:p>
    <w:p w:rsidR="0081607B" w:rsidP="0095694D" w:rsidRDefault="0081607B" w14:paraId="3BC03655" w14:textId="20DF70C9">
      <w:r>
        <w:t>Phase 3: Prod AKS clusters</w:t>
      </w:r>
      <w:r w:rsidR="004A4543">
        <w:t>. [Will identify less critical AKS cluster and add the cluster in the enforce mode control policy, will follow ascending order of criticality (Low to High)]</w:t>
      </w:r>
    </w:p>
    <w:p w:rsidR="003C15FB" w:rsidP="0095694D" w:rsidRDefault="003C15FB" w14:paraId="2ABC8086" w14:textId="77777777"/>
    <w:p w:rsidR="009268CE" w:rsidP="0095694D" w:rsidRDefault="00247C64" w14:paraId="44CF6C10" w14:textId="5B36681B">
      <w:r>
        <w:t xml:space="preserve">            </w:t>
      </w:r>
      <w:r w:rsidR="008D5248">
        <w:t xml:space="preserve">   </w:t>
      </w:r>
      <w:r w:rsidR="005F4AE2">
        <w:t xml:space="preserve"> </w:t>
      </w:r>
      <w:bookmarkStart w:name="_MON_1790690093" w:id="69"/>
      <w:bookmarkEnd w:id="69"/>
      <w:r w:rsidR="00745F40">
        <w:rPr>
          <w:noProof/>
        </w:rPr>
        <w:object w:dxaOrig="1508" w:dyaOrig="984" w14:anchorId="18DBF3C3">
          <v:shape id="_x0000_i1026" style="width:75pt;height:48.75pt" o:ole="" type="#_x0000_t75">
            <v:imagedata o:title="" r:id="rId17"/>
          </v:shape>
          <o:OLEObject Type="Embed" ProgID="Excel.Sheet.12" ShapeID="_x0000_i1026" DrawAspect="Icon" ObjectID="_1796220654" r:id="rId18"/>
        </w:object>
      </w:r>
    </w:p>
    <w:p w:rsidRPr="008E4F1E" w:rsidR="00A56F24" w:rsidP="00A56F24" w:rsidRDefault="00E8671C" w14:paraId="0B074C5C" w14:textId="1CF8F92C">
      <w:pPr>
        <w:pStyle w:val="Heading2"/>
        <w:spacing w:after="0" w:afterAutospacing="0"/>
        <w:rPr>
          <w:ins w:author="Jani, Mihirkumar" w:date="2024-10-24T11:09:00Z" w16du:dateUtc="2024-10-24T05:39:00Z" w:id="70"/>
          <w:rStyle w:val="normaltextrun"/>
          <w:rFonts w:ascii="Calibri Light" w:hAnsi="Calibri Light" w:cs="Calibri Light" w:eastAsiaTheme="majorEastAsia"/>
          <w:b w:val="0"/>
          <w:bCs w:val="0"/>
          <w:color w:val="2F5496"/>
          <w:kern w:val="2"/>
          <w:sz w:val="26"/>
          <w:szCs w:val="26"/>
          <w:lang w:eastAsia="en-US"/>
        </w:rPr>
      </w:pPr>
      <w:bookmarkStart w:name="_Toc182588974" w:id="71"/>
      <w:r>
        <w:rPr>
          <w:rStyle w:val="normaltextrun"/>
          <w:rFonts w:ascii="Calibri Light" w:hAnsi="Calibri Light" w:cs="Calibri Light" w:eastAsiaTheme="majorEastAsia"/>
          <w:b w:val="0"/>
          <w:bCs w:val="0"/>
          <w:color w:val="2F5496"/>
          <w:kern w:val="2"/>
          <w:sz w:val="26"/>
          <w:szCs w:val="26"/>
          <w:lang w:eastAsia="en-US"/>
        </w:rPr>
        <w:t xml:space="preserve">Aqua Runtime Enforcement </w:t>
      </w:r>
      <w:r w:rsidR="009E48A8">
        <w:rPr>
          <w:rStyle w:val="normaltextrun"/>
          <w:rFonts w:ascii="Calibri Light" w:hAnsi="Calibri Light" w:cs="Calibri Light" w:eastAsiaTheme="majorEastAsia"/>
          <w:b w:val="0"/>
          <w:bCs w:val="0"/>
          <w:color w:val="2F5496"/>
          <w:kern w:val="2"/>
          <w:sz w:val="26"/>
          <w:szCs w:val="26"/>
          <w:lang w:eastAsia="en-US"/>
        </w:rPr>
        <w:t>Mode</w:t>
      </w:r>
      <w:bookmarkEnd w:id="71"/>
      <w:r w:rsidR="009E48A8">
        <w:rPr>
          <w:rStyle w:val="normaltextrun"/>
          <w:rFonts w:ascii="Calibri Light" w:hAnsi="Calibri Light" w:cs="Calibri Light" w:eastAsiaTheme="majorEastAsia"/>
          <w:b w:val="0"/>
          <w:bCs w:val="0"/>
          <w:color w:val="2F5496"/>
          <w:kern w:val="2"/>
          <w:sz w:val="26"/>
          <w:szCs w:val="26"/>
          <w:lang w:eastAsia="en-US"/>
        </w:rPr>
        <w:t xml:space="preserve"> </w:t>
      </w:r>
    </w:p>
    <w:p w:rsidR="00A56F24" w:rsidP="00A56F24" w:rsidRDefault="00A56F24" w14:paraId="0D31D4FC" w14:textId="77777777">
      <w:pPr>
        <w:spacing w:after="0"/>
        <w:rPr>
          <w:ins w:author="Jani, Mihirkumar" w:date="2024-10-24T11:10:00Z" w16du:dateUtc="2024-10-24T05:40:00Z" w:id="72"/>
        </w:rPr>
      </w:pPr>
    </w:p>
    <w:p w:rsidR="00A56F24" w:rsidRDefault="00A56F24" w14:paraId="40EE5E37" w14:textId="2F43F7DB">
      <w:pPr>
        <w:pStyle w:val="ListParagraph"/>
        <w:numPr>
          <w:ilvl w:val="0"/>
          <w:numId w:val="12"/>
        </w:numPr>
        <w:spacing w:after="0"/>
        <w:rPr>
          <w:ins w:author="Jani, Mihirkumar" w:date="2024-10-24T11:10:00Z" w16du:dateUtc="2024-10-24T05:40:00Z" w:id="73"/>
        </w:rPr>
        <w:pPrChange w:author="Jani, Mihirkumar" w:date="2024-10-24T11:10:00Z" w16du:dateUtc="2024-10-24T05:40:00Z" w:id="74">
          <w:pPr>
            <w:spacing w:after="0"/>
          </w:pPr>
        </w:pPrChange>
      </w:pPr>
      <w:ins w:author="Jani, Mihirkumar" w:date="2024-10-24T11:10:00Z" w16du:dateUtc="2024-10-24T05:40:00Z" w:id="75">
        <w:r>
          <w:t xml:space="preserve">Keep </w:t>
        </w:r>
        <w:r w:rsidRPr="00E86201">
          <w:t xml:space="preserve">the added AKS cluster under observation and take </w:t>
        </w:r>
      </w:ins>
      <w:r w:rsidRPr="00E86201" w:rsidR="007B705E">
        <w:t>required</w:t>
      </w:r>
      <w:ins w:author="Jani, Mihirkumar" w:date="2024-10-24T11:10:00Z" w16du:dateUtc="2024-10-24T05:40:00Z" w:id="76">
        <w:r w:rsidRPr="00E86201">
          <w:t xml:space="preserve"> actions </w:t>
        </w:r>
      </w:ins>
      <w:r w:rsidRPr="00E86201" w:rsidR="007B705E">
        <w:t xml:space="preserve">immediately </w:t>
      </w:r>
      <w:ins w:author="Jani, Mihirkumar" w:date="2024-10-24T11:10:00Z" w16du:dateUtc="2024-10-24T05:40:00Z" w:id="77">
        <w:r w:rsidRPr="00E86201">
          <w:t xml:space="preserve">if any impact happens. </w:t>
        </w:r>
      </w:ins>
    </w:p>
    <w:p w:rsidRPr="00A54C9D" w:rsidR="00CF6CE4" w:rsidP="00A54C9D" w:rsidRDefault="00A56F24" w14:paraId="5B9819CC" w14:textId="233C7739">
      <w:pPr>
        <w:pStyle w:val="ListParagraph"/>
        <w:numPr>
          <w:ilvl w:val="0"/>
          <w:numId w:val="12"/>
        </w:numPr>
        <w:spacing w:after="0"/>
        <w:rPr>
          <w:ins w:author="Jani, Mihirkumar" w:date="2024-10-24T11:10:00Z" w16du:dateUtc="2024-10-24T05:40:00Z" w:id="78"/>
        </w:rPr>
      </w:pPr>
      <w:ins w:author="Jani, Mihirkumar" w:date="2024-10-24T11:10:00Z" w16du:dateUtc="2024-10-24T05:40:00Z" w:id="79">
        <w:r>
          <w:t>We can provide exemption</w:t>
        </w:r>
      </w:ins>
      <w:r w:rsidR="006E668A">
        <w:t>s</w:t>
      </w:r>
      <w:ins w:author="Jani, Mihirkumar" w:date="2024-10-24T11:10:00Z" w16du:dateUtc="2024-10-24T05:40:00Z" w:id="80">
        <w:r>
          <w:t xml:space="preserve"> base</w:t>
        </w:r>
      </w:ins>
      <w:r w:rsidR="006E668A">
        <w:t>d</w:t>
      </w:r>
      <w:ins w:author="Jani, Mihirkumar" w:date="2024-10-24T11:10:00Z" w16du:dateUtc="2024-10-24T05:40:00Z" w:id="81">
        <w:r>
          <w:t xml:space="preserve"> on ServiceNow request which </w:t>
        </w:r>
      </w:ins>
      <w:r w:rsidR="006E668A">
        <w:t>are to</w:t>
      </w:r>
      <w:ins w:author="Jani, Mihirkumar" w:date="2024-10-24T11:10:00Z" w16du:dateUtc="2024-10-24T05:40:00Z" w:id="82">
        <w:r>
          <w:t xml:space="preserve"> be submitted by the AKS cluster owner/the application owner.</w:t>
        </w:r>
      </w:ins>
    </w:p>
    <w:p w:rsidRPr="00A56F24" w:rsidR="00A56F24" w:rsidRDefault="00A54C9D" w14:paraId="1A78CFF5" w14:textId="73DEDAD1">
      <w:pPr>
        <w:pStyle w:val="Heading1"/>
        <w:rPr>
          <w:ins w:author="Jani, Mihirkumar" w:date="2024-10-24T11:12:00Z" w16du:dateUtc="2024-10-24T05:42:00Z" w:id="83"/>
          <w:rStyle w:val="normaltextrun"/>
          <w:rFonts w:ascii="Segoe UI" w:hAnsi="Segoe UI" w:cs="Segoe UI"/>
          <w:sz w:val="28"/>
          <w:szCs w:val="28"/>
          <w:rPrChange w:author="Jani, Mihirkumar" w:date="2024-10-24T11:13:00Z" w16du:dateUtc="2024-10-24T05:43:00Z" w:id="84">
            <w:rPr>
              <w:ins w:author="Jani, Mihirkumar" w:date="2024-10-24T11:12:00Z" w16du:dateUtc="2024-10-24T05:42:00Z" w:id="85"/>
              <w:rFonts w:asciiTheme="minorHAnsi" w:hAnsiTheme="minorHAnsi" w:eastAsiaTheme="minorHAnsi" w:cstheme="minorBidi"/>
              <w:kern w:val="2"/>
              <w:sz w:val="22"/>
              <w:szCs w:val="22"/>
              <w:lang w:eastAsia="en-US"/>
              <w14:ligatures w14:val="standardContextual"/>
            </w:rPr>
          </w:rPrChange>
        </w:rPr>
        <w:pPrChange w:author="Jani, Mihirkumar" w:date="2024-10-24T11:13:00Z" w16du:dateUtc="2024-10-24T05:43:00Z" w:id="86">
          <w:pPr>
            <w:pStyle w:val="paragraph"/>
            <w:spacing w:after="0"/>
            <w:textAlignment w:val="baseline"/>
          </w:pPr>
        </w:pPrChange>
      </w:pPr>
      <w:bookmarkStart w:name="_Toc182588975" w:id="87"/>
      <w:r>
        <w:rPr>
          <w:rStyle w:val="normaltextrun"/>
          <w:rFonts w:ascii="Calibri Light" w:hAnsi="Calibri Light" w:cs="Calibri Light"/>
          <w:color w:val="2F5496"/>
          <w:sz w:val="26"/>
          <w:szCs w:val="26"/>
        </w:rPr>
        <w:lastRenderedPageBreak/>
        <w:t xml:space="preserve">4.0 </w:t>
      </w:r>
      <w:r w:rsidR="009E48A8">
        <w:rPr>
          <w:rStyle w:val="normaltextrun"/>
          <w:rFonts w:ascii="Calibri Light" w:hAnsi="Calibri Light" w:cs="Calibri Light"/>
          <w:color w:val="2F5496"/>
          <w:sz w:val="26"/>
          <w:szCs w:val="26"/>
        </w:rPr>
        <w:t xml:space="preserve">Aqua </w:t>
      </w:r>
      <w:ins w:author="Jani, Mihirkumar" w:date="2024-10-24T11:11:00Z" w16du:dateUtc="2024-10-24T05:41:00Z" w:id="88">
        <w:r w:rsidRPr="00A56F24" w:rsidR="00A56F24">
          <w:rPr>
            <w:rStyle w:val="normaltextrun"/>
            <w:rFonts w:ascii="Calibri Light" w:hAnsi="Calibri Light" w:cs="Calibri Light"/>
            <w:color w:val="2F5496"/>
            <w:sz w:val="26"/>
            <w:szCs w:val="26"/>
            <w:rPrChange w:author="Jani, Mihirkumar" w:date="2024-10-24T11:12:00Z" w16du:dateUtc="2024-10-24T05:42:00Z" w:id="89">
              <w:rPr>
                <w:rFonts w:asciiTheme="minorHAnsi" w:hAnsiTheme="minorHAnsi" w:eastAsiaTheme="minorHAnsi" w:cstheme="minorBidi"/>
                <w:sz w:val="22"/>
                <w:szCs w:val="22"/>
              </w:rPr>
            </w:rPrChange>
          </w:rPr>
          <w:t xml:space="preserve">Enforce mode </w:t>
        </w:r>
      </w:ins>
      <w:ins w:author="Jani, Mihirkumar" w:date="2024-10-24T11:13:00Z" w16du:dateUtc="2024-10-24T05:43:00Z" w:id="90">
        <w:r w:rsidRPr="00D37B9F" w:rsidR="00A56F24">
          <w:rPr>
            <w:rStyle w:val="normaltextrun"/>
            <w:rFonts w:ascii="Calibri Light" w:hAnsi="Calibri Light" w:cs="Calibri Light"/>
            <w:color w:val="2F5496"/>
            <w:sz w:val="28"/>
            <w:szCs w:val="28"/>
          </w:rPr>
          <w:t xml:space="preserve">Process Workflow </w:t>
        </w:r>
      </w:ins>
      <w:ins w:author="Jani, Mihirkumar" w:date="2024-10-24T11:14:00Z" w16du:dateUtc="2024-10-24T05:44:00Z" w:id="91">
        <w:r w:rsidR="00A56F24">
          <w:rPr>
            <w:rStyle w:val="normaltextrun"/>
            <w:rFonts w:ascii="Calibri Light" w:hAnsi="Calibri Light" w:cs="Calibri Light"/>
            <w:color w:val="2F5496"/>
            <w:sz w:val="28"/>
            <w:szCs w:val="28"/>
          </w:rPr>
          <w:t>–</w:t>
        </w:r>
      </w:ins>
      <w:ins w:author="Jani, Mihirkumar" w:date="2024-10-24T11:13:00Z" w16du:dateUtc="2024-10-24T05:43:00Z" w:id="92">
        <w:r w:rsidRPr="00D37B9F" w:rsidR="00A56F24">
          <w:rPr>
            <w:rStyle w:val="normaltextrun"/>
            <w:rFonts w:ascii="Calibri Light" w:hAnsi="Calibri Light" w:cs="Calibri Light"/>
            <w:color w:val="2F5496"/>
            <w:sz w:val="28"/>
            <w:szCs w:val="28"/>
          </w:rPr>
          <w:t xml:space="preserve"> Diagram</w:t>
        </w:r>
      </w:ins>
      <w:ins w:author="Jani, Mihirkumar" w:date="2024-10-24T11:14:00Z" w16du:dateUtc="2024-10-24T05:44:00Z" w:id="93">
        <w:r w:rsidR="00A56F24">
          <w:rPr>
            <w:rStyle w:val="normaltextrun"/>
            <w:rFonts w:ascii="Calibri Light" w:hAnsi="Calibri Light" w:cs="Calibri Light"/>
            <w:color w:val="2F5496"/>
            <w:sz w:val="28"/>
            <w:szCs w:val="28"/>
          </w:rPr>
          <w:t>:</w:t>
        </w:r>
      </w:ins>
      <w:bookmarkEnd w:id="87"/>
    </w:p>
    <w:p w:rsidR="00A56F24" w:rsidP="00610B86" w:rsidRDefault="00A56F24" w14:paraId="72148199" w14:textId="71FB2C63">
      <w:pPr>
        <w:pStyle w:val="paragraph"/>
        <w:textAlignment w:val="baseline"/>
        <w:rPr>
          <w:ins w:author="Jani, Mihirkumar" w:date="2024-10-24T11:14:00Z" w16du:dateUtc="2024-10-24T05:44:00Z" w:id="94"/>
          <w:rFonts w:asciiTheme="minorHAnsi" w:hAnsiTheme="minorHAnsi" w:eastAsiaTheme="minorHAnsi" w:cstheme="minorBidi"/>
          <w:kern w:val="2"/>
          <w:sz w:val="22"/>
          <w:szCs w:val="22"/>
          <w:lang w:eastAsia="en-US"/>
          <w14:ligatures w14:val="standardContextual"/>
        </w:rPr>
      </w:pPr>
      <w:ins w:author="Jani, Mihirkumar" w:date="2024-10-24T11:14:00Z" w:id="95">
        <w:r w:rsidRPr="00A56F24">
          <w:rPr>
            <w:rFonts w:asciiTheme="minorHAnsi" w:hAnsiTheme="minorHAnsi" w:eastAsiaTheme="minorHAnsi" w:cstheme="minorBidi"/>
            <w:kern w:val="2"/>
            <w:sz w:val="22"/>
            <w:szCs w:val="22"/>
            <w:lang w:eastAsia="en-US"/>
            <w14:ligatures w14:val="standardContextual"/>
            <w:rPrChange w:author="Jani, Mihirkumar" w:date="2024-10-24T11:14:00Z" w16du:dateUtc="2024-10-24T05:44:00Z" w:id="96">
              <w:rPr>
                <w:rFonts w:eastAsiaTheme="minorEastAsia"/>
                <w:b/>
                <w:bCs/>
                <w:lang w:val="en-US"/>
              </w:rPr>
            </w:rPrChange>
          </w:rPr>
          <w:t>Enable Enforce mode of Aqua runtime control</w:t>
        </w:r>
      </w:ins>
    </w:p>
    <w:p w:rsidR="00A56F24" w:rsidP="00625C5B" w:rsidRDefault="00A56F24" w14:paraId="7BB81F05" w14:textId="26F000C0">
      <w:pPr>
        <w:pStyle w:val="paragraph"/>
        <w:spacing w:after="0"/>
        <w:textAlignment w:val="baseline"/>
        <w:rPr>
          <w:ins w:author="Jani, Mihirkumar" w:date="2024-10-24T11:12:00Z" w16du:dateUtc="2024-10-24T05:42:00Z" w:id="97"/>
          <w:rFonts w:asciiTheme="minorHAnsi" w:hAnsiTheme="minorHAnsi" w:eastAsiaTheme="minorHAnsi" w:cstheme="minorBidi"/>
          <w:kern w:val="2"/>
          <w:sz w:val="22"/>
          <w:szCs w:val="22"/>
          <w:lang w:eastAsia="en-US"/>
          <w14:ligatures w14:val="standardContextual"/>
        </w:rPr>
      </w:pPr>
      <w:ins w:author="Jani, Mihirkumar" w:date="2024-10-24T11:14:00Z" w:id="98">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0" behindDoc="0" locked="0" layoutInCell="1" allowOverlap="1" wp14:anchorId="3B1E8C49" wp14:editId="1DF8A5B0">
                  <wp:simplePos x="0" y="0"/>
                  <wp:positionH relativeFrom="column">
                    <wp:posOffset>887095</wp:posOffset>
                  </wp:positionH>
                  <wp:positionV relativeFrom="paragraph">
                    <wp:posOffset>-635</wp:posOffset>
                  </wp:positionV>
                  <wp:extent cx="1674796" cy="549132"/>
                  <wp:effectExtent l="0" t="0" r="20955" b="22860"/>
                  <wp:wrapNone/>
                  <wp:docPr id="10" name="Rectangle 9">
                    <a:extLst xmlns:a="http://schemas.openxmlformats.org/drawingml/2006/main">
                      <a:ext uri="{FF2B5EF4-FFF2-40B4-BE49-F238E27FC236}">
                        <a16:creationId xmlns:a16="http://schemas.microsoft.com/office/drawing/2014/main" id="{962B0233-E291-3CDA-3CA0-BF47641AFCCC}"/>
                      </a:ext>
                    </a:extLst>
                  </wp:docPr>
                  <wp:cNvGraphicFramePr/>
                  <a:graphic xmlns:a="http://schemas.openxmlformats.org/drawingml/2006/main">
                    <a:graphicData uri="http://schemas.microsoft.com/office/word/2010/wordprocessingShape">
                      <wps:wsp>
                        <wps:cNvSpPr/>
                        <wps:spPr>
                          <a:xfrm>
                            <a:off x="0" y="0"/>
                            <a:ext cx="1674796" cy="549132"/>
                          </a:xfrm>
                          <a:prstGeom prst="rect">
                            <a:avLst/>
                          </a:prstGeom>
                        </wps:spPr>
                        <wps:style>
                          <a:lnRef idx="2">
                            <a:schemeClr val="accent6"/>
                          </a:lnRef>
                          <a:fillRef idx="1">
                            <a:schemeClr val="lt1"/>
                          </a:fillRef>
                          <a:effectRef idx="0">
                            <a:schemeClr val="accent6"/>
                          </a:effectRef>
                          <a:fontRef idx="minor">
                            <a:schemeClr val="dk1"/>
                          </a:fontRef>
                        </wps:style>
                        <wps:txbx>
                          <w:txbxContent>
                            <w:p w:rsidRPr="00362C2E" w:rsidR="00A56F24" w:rsidP="00A56F24" w:rsidRDefault="00A56F24" w14:paraId="4C4B8276" w14:textId="77777777">
                              <w:pPr>
                                <w:jc w:val="center"/>
                                <w:rPr>
                                  <w:rFonts w:ascii="Helvetica" w:hAnsi="Helvetica" w:cs="Helvetica"/>
                                  <w:color w:val="000000"/>
                                  <w:kern w:val="24"/>
                                  <w:sz w:val="21"/>
                                  <w:szCs w:val="21"/>
                                  <w:lang w:val="en-US"/>
                                  <w:rPrChange w:author="Jani, Mihirkumar" w:date="2024-10-24T11:15:00Z" w16du:dateUtc="2024-10-24T05:45:00Z" w:id="99">
                                    <w:rPr>
                                      <w:rFonts w:ascii="Helvetica" w:hAnsi="Helvetica" w:cs="Helvetica"/>
                                      <w:color w:val="000000"/>
                                      <w:kern w:val="24"/>
                                      <w:sz w:val="21"/>
                                      <w:szCs w:val="21"/>
                                      <w:lang w:val="en-US"/>
                                      <w14:ligatures w14:val="none"/>
                                    </w:rPr>
                                  </w:rPrChange>
                                </w:rPr>
                              </w:pPr>
                              <w:r>
                                <w:rPr>
                                  <w:rFonts w:ascii="Helvetica" w:hAnsi="Helvetica" w:cs="Helvetica"/>
                                  <w:color w:val="000000"/>
                                  <w:kern w:val="24"/>
                                  <w:sz w:val="21"/>
                                  <w:szCs w:val="21"/>
                                  <w:lang w:val="en-US"/>
                                </w:rPr>
                                <w:t>Identify</w:t>
                              </w:r>
                              <w:r w:rsidRPr="00362C2E">
                                <w:rPr>
                                  <w:rFonts w:ascii="Helvetica" w:hAnsi="Helvetica" w:cs="Helvetica"/>
                                  <w:color w:val="000000"/>
                                  <w:kern w:val="24"/>
                                  <w:sz w:val="21"/>
                                  <w:szCs w:val="21"/>
                                  <w:lang w:val="en-US"/>
                                  <w:rPrChange w:author="Jani, Mihirkumar" w:date="2024-10-24T11:15:00Z" w16du:dateUtc="2024-10-24T05:45:00Z" w:id="100">
                                    <w:rPr>
                                      <w:rFonts w:ascii="Helvetica" w:hAnsi="Helvetica" w:cs="Helvetica"/>
                                      <w:color w:val="000000" w:themeColor="dark1"/>
                                      <w:kern w:val="24"/>
                                      <w:sz w:val="21"/>
                                      <w:szCs w:val="21"/>
                                      <w:lang w:val="en-US"/>
                                    </w:rPr>
                                  </w:rPrChange>
                                </w:rPr>
                                <w:br/>
                              </w:r>
                              <w:r>
                                <w:rPr>
                                  <w:rFonts w:ascii="Helvetica" w:hAnsi="Helvetica" w:cs="Helvetica"/>
                                  <w:color w:val="000000"/>
                                  <w:kern w:val="24"/>
                                  <w:sz w:val="21"/>
                                  <w:szCs w:val="21"/>
                                  <w:lang w:val="en-US"/>
                                </w:rPr>
                                <w:t>less critical AKS cluster</w:t>
                              </w:r>
                            </w:p>
                          </w:txbxContent>
                        </wps:txbx>
                        <wps:bodyPr rtlCol="0" anchor="ctr"/>
                      </wps:wsp>
                    </a:graphicData>
                  </a:graphic>
                </wp:anchor>
              </w:drawing>
            </mc:Choice>
            <mc:Fallback>
              <w:pict>
                <v:rect id="Rectangle 9" style="position:absolute;margin-left:69.85pt;margin-top:-.05pt;width:131.85pt;height:43.2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01]" strokecolor="#70ad47 [3209]" strokeweight="1pt" w14:anchorId="3B1E8C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">
                  <v:textbox>
                    <w:txbxContent>
                      <w:p w:rsidRPr="00362C2E" w:rsidR="00A56F24" w:rsidP="00A56F24" w:rsidRDefault="00A56F24" w14:paraId="4C4B8276" w14:textId="77777777">
                        <w:pPr>
                          <w:jc w:val="center"/>
                          <w:rPr>
                            <w:rFonts w:ascii="Helvetica" w:hAnsi="Helvetica" w:cs="Helvetica"/>
                            <w:color w:val="000000"/>
                            <w:kern w:val="24"/>
                            <w:sz w:val="21"/>
                            <w:szCs w:val="21"/>
                            <w:lang w:val="en-US"/>
                            <w:rPrChange w:author="Jani, Mihirkumar" w:date="2024-10-24T11:15:00Z" w16du:dateUtc="2024-10-24T05:45:00Z" w:id="101">
                              <w:rPr>
                                <w:rFonts w:ascii="Helvetica" w:hAnsi="Helvetica" w:cs="Helvetica"/>
                                <w:color w:val="000000"/>
                                <w:kern w:val="24"/>
                                <w:sz w:val="21"/>
                                <w:szCs w:val="21"/>
                                <w:lang w:val="en-US"/>
                                <w14:ligatures w14:val="none"/>
                              </w:rPr>
                            </w:rPrChange>
                          </w:rPr>
                        </w:pPr>
                        <w:r>
                          <w:rPr>
                            <w:rFonts w:ascii="Helvetica" w:hAnsi="Helvetica" w:cs="Helvetica"/>
                            <w:color w:val="000000"/>
                            <w:kern w:val="24"/>
                            <w:sz w:val="21"/>
                            <w:szCs w:val="21"/>
                            <w:lang w:val="en-US"/>
                          </w:rPr>
                          <w:t>Identify</w:t>
                        </w:r>
                        <w:r w:rsidRPr="00362C2E">
                          <w:rPr>
                            <w:rFonts w:ascii="Helvetica" w:hAnsi="Helvetica" w:cs="Helvetica"/>
                            <w:color w:val="000000"/>
                            <w:kern w:val="24"/>
                            <w:sz w:val="21"/>
                            <w:szCs w:val="21"/>
                            <w:lang w:val="en-US"/>
                            <w:rPrChange w:author="Jani, Mihirkumar" w:date="2024-10-24T11:15:00Z" w16du:dateUtc="2024-10-24T05:45:00Z" w:id="102">
                              <w:rPr>
                                <w:rFonts w:ascii="Helvetica" w:hAnsi="Helvetica" w:cs="Helvetica"/>
                                <w:color w:val="000000" w:themeColor="dark1"/>
                                <w:kern w:val="24"/>
                                <w:sz w:val="21"/>
                                <w:szCs w:val="21"/>
                                <w:lang w:val="en-US"/>
                              </w:rPr>
                            </w:rPrChange>
                          </w:rPr>
                          <w:br/>
                        </w:r>
                        <w:r>
                          <w:rPr>
                            <w:rFonts w:ascii="Helvetica" w:hAnsi="Helvetica" w:cs="Helvetica"/>
                            <w:color w:val="000000"/>
                            <w:kern w:val="24"/>
                            <w:sz w:val="21"/>
                            <w:szCs w:val="21"/>
                            <w:lang w:val="en-US"/>
                          </w:rPr>
                          <w:t>less critical AKS cluster</w:t>
                        </w:r>
                      </w:p>
                    </w:txbxContent>
                  </v:textbox>
                </v:rect>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1" behindDoc="0" locked="0" layoutInCell="1" allowOverlap="1" wp14:anchorId="66F915B8" wp14:editId="7CC32A4D">
                  <wp:simplePos x="0" y="0"/>
                  <wp:positionH relativeFrom="column">
                    <wp:posOffset>1734185</wp:posOffset>
                  </wp:positionH>
                  <wp:positionV relativeFrom="paragraph">
                    <wp:posOffset>579755</wp:posOffset>
                  </wp:positionV>
                  <wp:extent cx="0" cy="421242"/>
                  <wp:effectExtent l="76200" t="0" r="57150" b="55245"/>
                  <wp:wrapNone/>
                  <wp:docPr id="11" name="Straight Arrow Connector 10">
                    <a:extLst xmlns:a="http://schemas.openxmlformats.org/drawingml/2006/main">
                      <a:ext uri="{FF2B5EF4-FFF2-40B4-BE49-F238E27FC236}">
                        <a16:creationId xmlns:a16="http://schemas.microsoft.com/office/drawing/2014/main" id="{15D0B40E-01E5-4CE6-0873-704C50C55BB9}"/>
                      </a:ext>
                    </a:extLst>
                  </wp:docPr>
                  <wp:cNvGraphicFramePr/>
                  <a:graphic xmlns:a="http://schemas.openxmlformats.org/drawingml/2006/main">
                    <a:graphicData uri="http://schemas.microsoft.com/office/word/2010/wordprocessingShape">
                      <wps:wsp>
                        <wps:cNvCnPr/>
                        <wps:spPr>
                          <a:xfrm>
                            <a:off x="0" y="0"/>
                            <a:ext cx="0" cy="421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type id="_x0000_t32" coordsize="21600,21600" o:oned="t" filled="f" o:spt="32" path="m,l21600,21600e" w14:anchorId="085D1F35">
                  <v:path fillok="f" arrowok="t" o:connecttype="none"/>
                  <o:lock v:ext="edit" shapetype="t"/>
                </v:shapetype>
                <v:shape id="Straight Arrow Connector 10" style="position:absolute;margin-left:136.55pt;margin-top:45.65pt;width:0;height:33.1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">
                  <v:stroke joinstyle="miter" endarrow="block"/>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2" behindDoc="0" locked="0" layoutInCell="1" allowOverlap="1" wp14:anchorId="663AD2D7" wp14:editId="79B78082">
                  <wp:simplePos x="0" y="0"/>
                  <wp:positionH relativeFrom="column">
                    <wp:posOffset>867410</wp:posOffset>
                  </wp:positionH>
                  <wp:positionV relativeFrom="paragraph">
                    <wp:posOffset>1008380</wp:posOffset>
                  </wp:positionV>
                  <wp:extent cx="1743767" cy="791367"/>
                  <wp:effectExtent l="0" t="0" r="27940" b="27940"/>
                  <wp:wrapNone/>
                  <wp:docPr id="12" name="Rectangle 11">
                    <a:extLst xmlns:a="http://schemas.openxmlformats.org/drawingml/2006/main">
                      <a:ext uri="{FF2B5EF4-FFF2-40B4-BE49-F238E27FC236}">
                        <a16:creationId xmlns:a16="http://schemas.microsoft.com/office/drawing/2014/main" id="{17A2A944-9833-6010-1542-E84994597528}"/>
                      </a:ext>
                    </a:extLst>
                  </wp:docPr>
                  <wp:cNvGraphicFramePr/>
                  <a:graphic xmlns:a="http://schemas.openxmlformats.org/drawingml/2006/main">
                    <a:graphicData uri="http://schemas.microsoft.com/office/word/2010/wordprocessingShape">
                      <wps:wsp>
                        <wps:cNvSpPr/>
                        <wps:spPr>
                          <a:xfrm>
                            <a:off x="0" y="0"/>
                            <a:ext cx="1743767" cy="791367"/>
                          </a:xfrm>
                          <a:prstGeom prst="rect">
                            <a:avLst/>
                          </a:prstGeom>
                        </wps:spPr>
                        <wps:style>
                          <a:lnRef idx="2">
                            <a:schemeClr val="accent6"/>
                          </a:lnRef>
                          <a:fillRef idx="1">
                            <a:schemeClr val="lt1"/>
                          </a:fillRef>
                          <a:effectRef idx="0">
                            <a:schemeClr val="accent6"/>
                          </a:effectRef>
                          <a:fontRef idx="minor">
                            <a:schemeClr val="dk1"/>
                          </a:fontRef>
                        </wps:style>
                        <wps:txbx>
                          <w:txbxContent>
                            <w:p w:rsidRPr="00362C2E" w:rsidR="00A56F24" w:rsidP="00A56F24" w:rsidRDefault="00A56F24" w14:paraId="226A6327" w14:textId="77777777">
                              <w:pPr>
                                <w:jc w:val="center"/>
                                <w:rPr>
                                  <w:rFonts w:ascii="Helvetica" w:hAnsi="Helvetica" w:cs="Helvetica"/>
                                  <w:color w:val="000000"/>
                                  <w:kern w:val="24"/>
                                  <w:sz w:val="21"/>
                                  <w:szCs w:val="21"/>
                                  <w:lang w:val="en-US"/>
                                  <w:rPrChange w:author="Jani, Mihirkumar" w:date="2024-10-24T11:15:00Z" w16du:dateUtc="2024-10-24T05:45:00Z" w:id="103">
                                    <w:rPr>
                                      <w:rFonts w:ascii="Helvetica" w:hAnsi="Helvetica" w:cs="Helvetica"/>
                                      <w:color w:val="000000"/>
                                      <w:kern w:val="24"/>
                                      <w:sz w:val="21"/>
                                      <w:szCs w:val="21"/>
                                      <w:lang w:val="en-US"/>
                                      <w14:ligatures w14:val="none"/>
                                    </w:rPr>
                                  </w:rPrChange>
                                </w:rPr>
                              </w:pPr>
                              <w:r>
                                <w:rPr>
                                  <w:rFonts w:ascii="Helvetica" w:hAnsi="Helvetica" w:cs="Helvetica"/>
                                  <w:color w:val="000000"/>
                                  <w:kern w:val="24"/>
                                  <w:sz w:val="21"/>
                                  <w:szCs w:val="21"/>
                                  <w:lang w:val="en-US"/>
                                </w:rPr>
                                <w:t>Download and analyze old events reports of the cluster of 'Block Non-compliant Images' control</w:t>
                              </w:r>
                            </w:p>
                          </w:txbxContent>
                        </wps:txbx>
                        <wps:bodyPr rtlCol="0" anchor="ctr"/>
                      </wps:wsp>
                    </a:graphicData>
                  </a:graphic>
                </wp:anchor>
              </w:drawing>
            </mc:Choice>
            <mc:Fallback>
              <w:pict>
                <v:rect id="Rectangle 11" style="position:absolute;margin-left:68.3pt;margin-top:79.4pt;width:137.3pt;height:62.3pt;z-index:251658242;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white [3201]" strokecolor="#70ad47 [3209]" strokeweight="1pt" w14:anchorId="663AD2D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">
                  <v:textbox>
                    <w:txbxContent>
                      <w:p w:rsidRPr="00362C2E" w:rsidR="00A56F24" w:rsidP="00A56F24" w:rsidRDefault="00A56F24" w14:paraId="226A6327" w14:textId="77777777">
                        <w:pPr>
                          <w:jc w:val="center"/>
                          <w:rPr>
                            <w:rFonts w:ascii="Helvetica" w:hAnsi="Helvetica" w:cs="Helvetica"/>
                            <w:color w:val="000000"/>
                            <w:kern w:val="24"/>
                            <w:sz w:val="21"/>
                            <w:szCs w:val="21"/>
                            <w:lang w:val="en-US"/>
                            <w:rPrChange w:author="Jani, Mihirkumar" w:date="2024-10-24T11:15:00Z" w16du:dateUtc="2024-10-24T05:45:00Z" w:id="104">
                              <w:rPr>
                                <w:rFonts w:ascii="Helvetica" w:hAnsi="Helvetica" w:cs="Helvetica"/>
                                <w:color w:val="000000"/>
                                <w:kern w:val="24"/>
                                <w:sz w:val="21"/>
                                <w:szCs w:val="21"/>
                                <w:lang w:val="en-US"/>
                                <w14:ligatures w14:val="none"/>
                              </w:rPr>
                            </w:rPrChange>
                          </w:rPr>
                        </w:pPr>
                        <w:r>
                          <w:rPr>
                            <w:rFonts w:ascii="Helvetica" w:hAnsi="Helvetica" w:cs="Helvetica"/>
                            <w:color w:val="000000"/>
                            <w:kern w:val="24"/>
                            <w:sz w:val="21"/>
                            <w:szCs w:val="21"/>
                            <w:lang w:val="en-US"/>
                          </w:rPr>
                          <w:t>Download and analyze old events reports of the cluster of 'Block Non-compliant Images' control</w:t>
                        </w:r>
                      </w:p>
                    </w:txbxContent>
                  </v:textbox>
                </v:rect>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3" behindDoc="0" locked="0" layoutInCell="1" allowOverlap="1" wp14:anchorId="0FC9E57A" wp14:editId="4F7542AD">
                  <wp:simplePos x="0" y="0"/>
                  <wp:positionH relativeFrom="column">
                    <wp:posOffset>854710</wp:posOffset>
                  </wp:positionH>
                  <wp:positionV relativeFrom="paragraph">
                    <wp:posOffset>2247900</wp:posOffset>
                  </wp:positionV>
                  <wp:extent cx="1743767" cy="791367"/>
                  <wp:effectExtent l="0" t="0" r="27940" b="27940"/>
                  <wp:wrapNone/>
                  <wp:docPr id="17" name="Rectangle 16">
                    <a:extLst xmlns:a="http://schemas.openxmlformats.org/drawingml/2006/main">
                      <a:ext uri="{FF2B5EF4-FFF2-40B4-BE49-F238E27FC236}">
                        <a16:creationId xmlns:a16="http://schemas.microsoft.com/office/drawing/2014/main" id="{D118D212-0843-F7EE-8D5B-F689965674DE}"/>
                      </a:ext>
                    </a:extLst>
                  </wp:docPr>
                  <wp:cNvGraphicFramePr/>
                  <a:graphic xmlns:a="http://schemas.openxmlformats.org/drawingml/2006/main">
                    <a:graphicData uri="http://schemas.microsoft.com/office/word/2010/wordprocessingShape">
                      <wps:wsp>
                        <wps:cNvSpPr/>
                        <wps:spPr>
                          <a:xfrm>
                            <a:off x="0" y="0"/>
                            <a:ext cx="1743767" cy="791367"/>
                          </a:xfrm>
                          <a:prstGeom prst="rect">
                            <a:avLst/>
                          </a:prstGeom>
                        </wps:spPr>
                        <wps:style>
                          <a:lnRef idx="2">
                            <a:schemeClr val="accent6"/>
                          </a:lnRef>
                          <a:fillRef idx="1">
                            <a:schemeClr val="lt1"/>
                          </a:fillRef>
                          <a:effectRef idx="0">
                            <a:schemeClr val="accent6"/>
                          </a:effectRef>
                          <a:fontRef idx="minor">
                            <a:schemeClr val="dk1"/>
                          </a:fontRef>
                        </wps:style>
                        <wps:txbx>
                          <w:txbxContent>
                            <w:p w:rsidRPr="00362C2E" w:rsidR="00A56F24" w:rsidP="00A56F24" w:rsidRDefault="00A56F24" w14:paraId="1FC97E1D" w14:textId="468CAB27">
                              <w:pPr>
                                <w:jc w:val="center"/>
                                <w:rPr>
                                  <w:rFonts w:ascii="Helvetica" w:hAnsi="Helvetica" w:cs="Helvetica"/>
                                  <w:color w:val="000000"/>
                                  <w:kern w:val="24"/>
                                  <w:sz w:val="21"/>
                                  <w:szCs w:val="21"/>
                                  <w:lang w:val="en-US"/>
                                  <w:rPrChange w:author="Jani, Mihirkumar" w:date="2024-10-24T11:15:00Z" w16du:dateUtc="2024-10-24T05:45:00Z" w:id="105">
                                    <w:rPr>
                                      <w:rFonts w:ascii="Helvetica" w:hAnsi="Helvetica"/>
                                      <w:color w:val="000000"/>
                                      <w:kern w:val="24"/>
                                      <w:sz w:val="21"/>
                                      <w:szCs w:val="21"/>
                                      <w:lang w:val="en-US"/>
                                      <w14:ligatures w14:val="none"/>
                                    </w:rPr>
                                  </w:rPrChange>
                                </w:rPr>
                              </w:pPr>
                              <w:r w:rsidRPr="00362C2E">
                                <w:rPr>
                                  <w:rFonts w:ascii="Helvetica" w:hAnsi="Helvetica" w:cs="Helvetica"/>
                                  <w:color w:val="000000"/>
                                  <w:kern w:val="24"/>
                                  <w:sz w:val="21"/>
                                  <w:szCs w:val="21"/>
                                  <w:lang w:val="en-US"/>
                                </w:rPr>
                                <w:t xml:space="preserve">Remediate </w:t>
                              </w:r>
                              <w:del w:author="Jani, Mihirkumar" w:date="2024-10-24T11:16:00Z" w16du:dateUtc="2024-10-24T05:46:00Z" w:id="106">
                                <w:r w:rsidRPr="00362C2E" w:rsidDel="00362C2E">
                                  <w:rPr>
                                    <w:rFonts w:ascii="Helvetica" w:hAnsi="Helvetica" w:cs="Helvetica"/>
                                    <w:color w:val="000000"/>
                                    <w:kern w:val="24"/>
                                    <w:sz w:val="21"/>
                                    <w:szCs w:val="21"/>
                                    <w:lang w:val="en-US"/>
                                  </w:rPr>
                                  <w:delText>the all</w:delText>
                                </w:r>
                              </w:del>
                              <w:ins w:author="Jani, Mihirkumar" w:date="2024-10-24T11:16:00Z" w16du:dateUtc="2024-10-24T05:46:00Z" w:id="107">
                                <w:r w:rsidRPr="00362C2E" w:rsidR="00362C2E">
                                  <w:rPr>
                                    <w:rFonts w:ascii="Helvetica" w:hAnsi="Helvetica" w:cs="Helvetica"/>
                                    <w:color w:val="000000"/>
                                    <w:kern w:val="24"/>
                                    <w:sz w:val="21"/>
                                    <w:szCs w:val="21"/>
                                    <w:lang w:val="en-US"/>
                                  </w:rPr>
                                  <w:t>all</w:t>
                                </w:r>
                              </w:ins>
                              <w:r w:rsidRPr="00362C2E">
                                <w:rPr>
                                  <w:rFonts w:ascii="Helvetica" w:hAnsi="Helvetica" w:cs="Helvetica"/>
                                  <w:color w:val="000000"/>
                                  <w:kern w:val="24"/>
                                  <w:sz w:val="21"/>
                                  <w:szCs w:val="21"/>
                                  <w:lang w:val="en-US"/>
                                </w:rPr>
                                <w:t xml:space="preserve"> events and make the AKS cluster clean</w:t>
                              </w:r>
                            </w:p>
                          </w:txbxContent>
                        </wps:txbx>
                        <wps:bodyPr rtlCol="0" anchor="ctr"/>
                      </wps:wsp>
                    </a:graphicData>
                  </a:graphic>
                </wp:anchor>
              </w:drawing>
            </mc:Choice>
            <mc:Fallback>
              <w:pict>
                <v:rect id="Rectangle 16" style="position:absolute;margin-left:67.3pt;margin-top:177pt;width:137.3pt;height:62.3pt;z-index:251658243;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01]" strokecolor="#70ad47 [3209]" strokeweight="1pt" w14:anchorId="0FC9E5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">
                  <v:textbox>
                    <w:txbxContent>
                      <w:p w:rsidRPr="00362C2E" w:rsidR="00A56F24" w:rsidP="00A56F24" w:rsidRDefault="00A56F24" w14:paraId="1FC97E1D" w14:textId="468CAB27">
                        <w:pPr>
                          <w:jc w:val="center"/>
                          <w:rPr>
                            <w:rFonts w:ascii="Helvetica" w:hAnsi="Helvetica" w:cs="Helvetica"/>
                            <w:color w:val="000000"/>
                            <w:kern w:val="24"/>
                            <w:sz w:val="21"/>
                            <w:szCs w:val="21"/>
                            <w:lang w:val="en-US"/>
                            <w:rPrChange w:author="Jani, Mihirkumar" w:date="2024-10-24T11:15:00Z" w16du:dateUtc="2024-10-24T05:45:00Z" w:id="108">
                              <w:rPr>
                                <w:rFonts w:ascii="Helvetica" w:hAnsi="Helvetica"/>
                                <w:color w:val="000000"/>
                                <w:kern w:val="24"/>
                                <w:sz w:val="21"/>
                                <w:szCs w:val="21"/>
                                <w:lang w:val="en-US"/>
                                <w14:ligatures w14:val="none"/>
                              </w:rPr>
                            </w:rPrChange>
                          </w:rPr>
                        </w:pPr>
                        <w:r w:rsidRPr="00362C2E">
                          <w:rPr>
                            <w:rFonts w:ascii="Helvetica" w:hAnsi="Helvetica" w:cs="Helvetica"/>
                            <w:color w:val="000000"/>
                            <w:kern w:val="24"/>
                            <w:sz w:val="21"/>
                            <w:szCs w:val="21"/>
                            <w:lang w:val="en-US"/>
                          </w:rPr>
                          <w:t xml:space="preserve">Remediate </w:t>
                        </w:r>
                        <w:del w:author="Jani, Mihirkumar" w:date="2024-10-24T11:16:00Z" w16du:dateUtc="2024-10-24T05:46:00Z" w:id="109">
                          <w:r w:rsidRPr="00362C2E" w:rsidDel="00362C2E">
                            <w:rPr>
                              <w:rFonts w:ascii="Helvetica" w:hAnsi="Helvetica" w:cs="Helvetica"/>
                              <w:color w:val="000000"/>
                              <w:kern w:val="24"/>
                              <w:sz w:val="21"/>
                              <w:szCs w:val="21"/>
                              <w:lang w:val="en-US"/>
                            </w:rPr>
                            <w:delText>the all</w:delText>
                          </w:r>
                        </w:del>
                        <w:ins w:author="Jani, Mihirkumar" w:date="2024-10-24T11:16:00Z" w16du:dateUtc="2024-10-24T05:46:00Z" w:id="110">
                          <w:r w:rsidRPr="00362C2E" w:rsidR="00362C2E">
                            <w:rPr>
                              <w:rFonts w:ascii="Helvetica" w:hAnsi="Helvetica" w:cs="Helvetica"/>
                              <w:color w:val="000000"/>
                              <w:kern w:val="24"/>
                              <w:sz w:val="21"/>
                              <w:szCs w:val="21"/>
                              <w:lang w:val="en-US"/>
                            </w:rPr>
                            <w:t>all</w:t>
                          </w:r>
                        </w:ins>
                        <w:r w:rsidRPr="00362C2E">
                          <w:rPr>
                            <w:rFonts w:ascii="Helvetica" w:hAnsi="Helvetica" w:cs="Helvetica"/>
                            <w:color w:val="000000"/>
                            <w:kern w:val="24"/>
                            <w:sz w:val="21"/>
                            <w:szCs w:val="21"/>
                            <w:lang w:val="en-US"/>
                          </w:rPr>
                          <w:t xml:space="preserve"> events and make the AKS cluster clean</w:t>
                        </w:r>
                      </w:p>
                    </w:txbxContent>
                  </v:textbox>
                </v:rect>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4" behindDoc="0" locked="0" layoutInCell="1" allowOverlap="1" wp14:anchorId="608BBA04" wp14:editId="6B6C1D1E">
                  <wp:simplePos x="0" y="0"/>
                  <wp:positionH relativeFrom="column">
                    <wp:posOffset>1732915</wp:posOffset>
                  </wp:positionH>
                  <wp:positionV relativeFrom="paragraph">
                    <wp:posOffset>1819910</wp:posOffset>
                  </wp:positionV>
                  <wp:extent cx="0" cy="421242"/>
                  <wp:effectExtent l="76200" t="0" r="57150" b="55245"/>
                  <wp:wrapNone/>
                  <wp:docPr id="23" name="Straight Arrow Connector 22">
                    <a:extLst xmlns:a="http://schemas.openxmlformats.org/drawingml/2006/main">
                      <a:ext uri="{FF2B5EF4-FFF2-40B4-BE49-F238E27FC236}">
                        <a16:creationId xmlns:a16="http://schemas.microsoft.com/office/drawing/2014/main" id="{C6AE0E56-BDED-19A2-4471-4BE80FB5B05E}"/>
                      </a:ext>
                    </a:extLst>
                  </wp:docPr>
                  <wp:cNvGraphicFramePr/>
                  <a:graphic xmlns:a="http://schemas.openxmlformats.org/drawingml/2006/main">
                    <a:graphicData uri="http://schemas.microsoft.com/office/word/2010/wordprocessingShape">
                      <wps:wsp>
                        <wps:cNvCnPr/>
                        <wps:spPr>
                          <a:xfrm>
                            <a:off x="0" y="0"/>
                            <a:ext cx="0" cy="421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Straight Arrow Connector 22" style="position:absolute;margin-left:136.45pt;margin-top:143.3pt;width:0;height:33.1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" w14:anchorId="29144D2D">
                  <v:stroke joinstyle="miter" endarrow="block"/>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5" behindDoc="0" locked="0" layoutInCell="1" allowOverlap="1" wp14:anchorId="2DA5F6CB" wp14:editId="52F99CFE">
                  <wp:simplePos x="0" y="0"/>
                  <wp:positionH relativeFrom="column">
                    <wp:posOffset>1732915</wp:posOffset>
                  </wp:positionH>
                  <wp:positionV relativeFrom="paragraph">
                    <wp:posOffset>3042285</wp:posOffset>
                  </wp:positionV>
                  <wp:extent cx="0" cy="421242"/>
                  <wp:effectExtent l="76200" t="0" r="57150" b="55245"/>
                  <wp:wrapNone/>
                  <wp:docPr id="24" name="Straight Arrow Connector 23">
                    <a:extLst xmlns:a="http://schemas.openxmlformats.org/drawingml/2006/main">
                      <a:ext uri="{FF2B5EF4-FFF2-40B4-BE49-F238E27FC236}">
                        <a16:creationId xmlns:a16="http://schemas.microsoft.com/office/drawing/2014/main" id="{677F0B17-ABC4-02B4-A61F-2D74A5A050C7}"/>
                      </a:ext>
                    </a:extLst>
                  </wp:docPr>
                  <wp:cNvGraphicFramePr/>
                  <a:graphic xmlns:a="http://schemas.openxmlformats.org/drawingml/2006/main">
                    <a:graphicData uri="http://schemas.microsoft.com/office/word/2010/wordprocessingShape">
                      <wps:wsp>
                        <wps:cNvCnPr/>
                        <wps:spPr>
                          <a:xfrm>
                            <a:off x="0" y="0"/>
                            <a:ext cx="0" cy="421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Straight Arrow Connector 23" style="position:absolute;margin-left:136.45pt;margin-top:239.55pt;width:0;height:33.15pt;z-index:2516643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" w14:anchorId="0CC55666">
                  <v:stroke joinstyle="miter" endarrow="block"/>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6" behindDoc="0" locked="0" layoutInCell="1" allowOverlap="1" wp14:anchorId="4D088E8B" wp14:editId="5C515544">
                  <wp:simplePos x="0" y="0"/>
                  <wp:positionH relativeFrom="column">
                    <wp:posOffset>864235</wp:posOffset>
                  </wp:positionH>
                  <wp:positionV relativeFrom="paragraph">
                    <wp:posOffset>3451225</wp:posOffset>
                  </wp:positionV>
                  <wp:extent cx="1743767" cy="791367"/>
                  <wp:effectExtent l="0" t="0" r="27940" b="27940"/>
                  <wp:wrapNone/>
                  <wp:docPr id="26" name="Rectangle 25">
                    <a:extLst xmlns:a="http://schemas.openxmlformats.org/drawingml/2006/main">
                      <a:ext uri="{FF2B5EF4-FFF2-40B4-BE49-F238E27FC236}">
                        <a16:creationId xmlns:a16="http://schemas.microsoft.com/office/drawing/2014/main" id="{9D0407E2-71D9-1C98-C386-76ECFFAF0658}"/>
                      </a:ext>
                    </a:extLst>
                  </wp:docPr>
                  <wp:cNvGraphicFramePr/>
                  <a:graphic xmlns:a="http://schemas.openxmlformats.org/drawingml/2006/main">
                    <a:graphicData uri="http://schemas.microsoft.com/office/word/2010/wordprocessingShape">
                      <wps:wsp>
                        <wps:cNvSpPr/>
                        <wps:spPr>
                          <a:xfrm>
                            <a:off x="0" y="0"/>
                            <a:ext cx="1743767" cy="791367"/>
                          </a:xfrm>
                          <a:prstGeom prst="rect">
                            <a:avLst/>
                          </a:prstGeom>
                        </wps:spPr>
                        <wps:style>
                          <a:lnRef idx="2">
                            <a:schemeClr val="accent6"/>
                          </a:lnRef>
                          <a:fillRef idx="1">
                            <a:schemeClr val="lt1"/>
                          </a:fillRef>
                          <a:effectRef idx="0">
                            <a:schemeClr val="accent6"/>
                          </a:effectRef>
                          <a:fontRef idx="minor">
                            <a:schemeClr val="dk1"/>
                          </a:fontRef>
                        </wps:style>
                        <wps:txbx>
                          <w:txbxContent>
                            <w:p w:rsidR="00A56F24" w:rsidP="00A56F24" w:rsidRDefault="00A56F24" w14:paraId="359BDC96" w14:textId="77777777">
                              <w:pPr>
                                <w:jc w:val="center"/>
                                <w:rPr>
                                  <w:rFonts w:ascii="Helvetica" w:hAnsi="Helvetica"/>
                                  <w:color w:val="000000"/>
                                  <w:kern w:val="24"/>
                                  <w:sz w:val="21"/>
                                  <w:szCs w:val="21"/>
                                  <w:lang w:val="en-US"/>
                                  <w14:ligatures w14:val="none"/>
                                </w:rPr>
                              </w:pPr>
                              <w:r w:rsidRPr="00362C2E">
                                <w:rPr>
                                  <w:rFonts w:ascii="Helvetica" w:hAnsi="Helvetica" w:cs="Helvetica"/>
                                  <w:color w:val="000000"/>
                                  <w:kern w:val="24"/>
                                  <w:sz w:val="21"/>
                                  <w:szCs w:val="21"/>
                                  <w:lang w:val="en-US"/>
                                </w:rPr>
                                <w:t>Before enable enforce mode on the less critical AKS cluster, needs to inform respective stack</w:t>
                              </w:r>
                              <w:r>
                                <w:rPr>
                                  <w:rFonts w:ascii="Helvetica" w:hAnsi="Helvetica"/>
                                  <w:color w:val="000000"/>
                                  <w:kern w:val="24"/>
                                  <w:sz w:val="21"/>
                                  <w:szCs w:val="21"/>
                                  <w:lang w:val="en-US"/>
                                </w:rPr>
                                <w:t xml:space="preserve"> holders</w:t>
                              </w:r>
                            </w:p>
                          </w:txbxContent>
                        </wps:txbx>
                        <wps:bodyPr rtlCol="0" anchor="ctr"/>
                      </wps:wsp>
                    </a:graphicData>
                  </a:graphic>
                </wp:anchor>
              </w:drawing>
            </mc:Choice>
            <mc:Fallback>
              <w:pict>
                <v:rect id="Rectangle 25" style="position:absolute;margin-left:68.05pt;margin-top:271.75pt;width:137.3pt;height:62.3pt;z-index:25165824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color="white [3201]" strokecolor="#70ad47 [3209]" strokeweight="1pt" w14:anchorId="4D088E8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">
                  <v:textbox>
                    <w:txbxContent>
                      <w:p w:rsidR="00A56F24" w:rsidP="00A56F24" w:rsidRDefault="00A56F24" w14:paraId="359BDC96" w14:textId="77777777">
                        <w:pPr>
                          <w:jc w:val="center"/>
                          <w:rPr>
                            <w:rFonts w:ascii="Helvetica" w:hAnsi="Helvetica"/>
                            <w:color w:val="000000"/>
                            <w:kern w:val="24"/>
                            <w:sz w:val="21"/>
                            <w:szCs w:val="21"/>
                            <w:lang w:val="en-US"/>
                            <w14:ligatures w14:val="none"/>
                          </w:rPr>
                        </w:pPr>
                        <w:r w:rsidRPr="00362C2E">
                          <w:rPr>
                            <w:rFonts w:ascii="Helvetica" w:hAnsi="Helvetica" w:cs="Helvetica"/>
                            <w:color w:val="000000"/>
                            <w:kern w:val="24"/>
                            <w:sz w:val="21"/>
                            <w:szCs w:val="21"/>
                            <w:lang w:val="en-US"/>
                          </w:rPr>
                          <w:t>Before enable enforce mode on the less critical AKS cluster, needs to inform respective stack</w:t>
                        </w:r>
                        <w:r>
                          <w:rPr>
                            <w:rFonts w:ascii="Helvetica" w:hAnsi="Helvetica"/>
                            <w:color w:val="000000"/>
                            <w:kern w:val="24"/>
                            <w:sz w:val="21"/>
                            <w:szCs w:val="21"/>
                            <w:lang w:val="en-US"/>
                          </w:rPr>
                          <w:t xml:space="preserve"> holders</w:t>
                        </w:r>
                      </w:p>
                    </w:txbxContent>
                  </v:textbox>
                </v:rect>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7" behindDoc="0" locked="0" layoutInCell="1" allowOverlap="1" wp14:anchorId="37410BB0" wp14:editId="556A2DB0">
                  <wp:simplePos x="0" y="0"/>
                  <wp:positionH relativeFrom="column">
                    <wp:posOffset>833755</wp:posOffset>
                  </wp:positionH>
                  <wp:positionV relativeFrom="paragraph">
                    <wp:posOffset>4758690</wp:posOffset>
                  </wp:positionV>
                  <wp:extent cx="1833610" cy="900453"/>
                  <wp:effectExtent l="0" t="0" r="14605" b="13970"/>
                  <wp:wrapNone/>
                  <wp:docPr id="27" name="Rectangle 26">
                    <a:extLst xmlns:a="http://schemas.openxmlformats.org/drawingml/2006/main">
                      <a:ext uri="{FF2B5EF4-FFF2-40B4-BE49-F238E27FC236}">
                        <a16:creationId xmlns:a16="http://schemas.microsoft.com/office/drawing/2014/main" id="{DEB50BCC-98E6-F96F-8329-092EE678B2F3}"/>
                      </a:ext>
                    </a:extLst>
                  </wp:docPr>
                  <wp:cNvGraphicFramePr/>
                  <a:graphic xmlns:a="http://schemas.openxmlformats.org/drawingml/2006/main">
                    <a:graphicData uri="http://schemas.microsoft.com/office/word/2010/wordprocessingShape">
                      <wps:wsp>
                        <wps:cNvSpPr/>
                        <wps:spPr>
                          <a:xfrm>
                            <a:off x="0" y="0"/>
                            <a:ext cx="1833610" cy="900453"/>
                          </a:xfrm>
                          <a:prstGeom prst="rect">
                            <a:avLst/>
                          </a:prstGeom>
                        </wps:spPr>
                        <wps:style>
                          <a:lnRef idx="2">
                            <a:schemeClr val="accent6"/>
                          </a:lnRef>
                          <a:fillRef idx="1">
                            <a:schemeClr val="lt1"/>
                          </a:fillRef>
                          <a:effectRef idx="0">
                            <a:schemeClr val="accent6"/>
                          </a:effectRef>
                          <a:fontRef idx="minor">
                            <a:schemeClr val="dk1"/>
                          </a:fontRef>
                        </wps:style>
                        <wps:txbx>
                          <w:txbxContent>
                            <w:p w:rsidR="00A56F24" w:rsidP="00A56F24" w:rsidRDefault="00A56F24" w14:paraId="7E393C54" w14:textId="77777777">
                              <w:pPr>
                                <w:jc w:val="center"/>
                                <w:rPr>
                                  <w:rFonts w:ascii="Helvetica" w:hAnsi="Helvetica"/>
                                  <w:color w:val="000000"/>
                                  <w:kern w:val="24"/>
                                  <w:sz w:val="21"/>
                                  <w:szCs w:val="21"/>
                                  <w:lang w:val="en-US"/>
                                  <w14:ligatures w14:val="none"/>
                                </w:rPr>
                              </w:pPr>
                              <w:r w:rsidRPr="00362C2E">
                                <w:rPr>
                                  <w:rFonts w:ascii="Helvetica" w:hAnsi="Helvetica" w:cs="Helvetica"/>
                                  <w:color w:val="000000"/>
                                  <w:kern w:val="24"/>
                                  <w:sz w:val="21"/>
                                  <w:szCs w:val="21"/>
                                  <w:lang w:val="en-US"/>
                                </w:rPr>
                                <w:t>Enable enforce mode on the less critical AKS cluster, we can provide </w:t>
                              </w:r>
                              <w:r w:rsidRPr="00362C2E">
                                <w:rPr>
                                  <w:rFonts w:ascii="Helvetica" w:hAnsi="Helvetica" w:cs="Helvetica"/>
                                  <w:color w:val="000000"/>
                                  <w:kern w:val="24"/>
                                  <w:sz w:val="21"/>
                                  <w:szCs w:val="21"/>
                                  <w:lang w:val="en-US"/>
                                  <w:rPrChange w:author="Jani, Mihirkumar" w:date="2024-10-24T11:16:00Z" w16du:dateUtc="2024-10-24T05:46:00Z" w:id="111">
                                    <w:rPr>
                                      <w:rFonts w:ascii="Calibri" w:hAnsi="Calibri"/>
                                      <w:color w:val="000000"/>
                                      <w:kern w:val="24"/>
                                      <w:sz w:val="21"/>
                                      <w:szCs w:val="21"/>
                                      <w:lang w:val="en-US"/>
                                    </w:rPr>
                                  </w:rPrChange>
                                </w:rPr>
                                <w:t>exemption</w:t>
                              </w:r>
                              <w:r w:rsidRPr="00362C2E">
                                <w:rPr>
                                  <w:rFonts w:ascii="Helvetica" w:hAnsi="Helvetica" w:cs="Helvetica"/>
                                  <w:color w:val="000000"/>
                                  <w:kern w:val="24"/>
                                  <w:sz w:val="21"/>
                                  <w:szCs w:val="21"/>
                                  <w:lang w:val="en-US"/>
                                  <w:rPrChange w:author="Jani, Mihirkumar" w:date="2024-10-24T11:16:00Z" w16du:dateUtc="2024-10-24T05:46:00Z" w:id="112">
                                    <w:rPr>
                                      <w:rFonts w:ascii="Calibri" w:hAnsi="Calibri"/>
                                      <w:color w:val="000000"/>
                                      <w:kern w:val="24"/>
                                      <w:sz w:val="21"/>
                                      <w:szCs w:val="21"/>
                                      <w:lang w:val="en-US"/>
                                    </w:rPr>
                                  </w:rPrChange>
                                </w:rPr>
                                <w:br/>
                              </w:r>
                              <w:proofErr w:type="gramStart"/>
                              <w:r w:rsidRPr="00362C2E">
                                <w:rPr>
                                  <w:rFonts w:ascii="Helvetica" w:hAnsi="Helvetica" w:cs="Helvetica"/>
                                  <w:color w:val="000000"/>
                                  <w:kern w:val="24"/>
                                  <w:sz w:val="21"/>
                                  <w:szCs w:val="21"/>
                                  <w:lang w:val="en-US"/>
                                  <w:rPrChange w:author="Jani, Mihirkumar" w:date="2024-10-24T11:16:00Z" w16du:dateUtc="2024-10-24T05:46:00Z" w:id="113">
                                    <w:rPr>
                                      <w:rFonts w:ascii="Calibri" w:hAnsi="Calibri"/>
                                      <w:color w:val="000000"/>
                                      <w:kern w:val="24"/>
                                      <w:sz w:val="21"/>
                                      <w:szCs w:val="21"/>
                                      <w:lang w:val="en-US"/>
                                    </w:rPr>
                                  </w:rPrChange>
                                </w:rPr>
                                <w:t>base</w:t>
                              </w:r>
                              <w:proofErr w:type="gramEnd"/>
                              <w:r w:rsidRPr="00362C2E">
                                <w:rPr>
                                  <w:rFonts w:ascii="Helvetica" w:hAnsi="Helvetica" w:cs="Helvetica"/>
                                  <w:color w:val="000000"/>
                                  <w:kern w:val="24"/>
                                  <w:sz w:val="21"/>
                                  <w:szCs w:val="21"/>
                                  <w:lang w:val="en-US"/>
                                  <w:rPrChange w:author="Jani, Mihirkumar" w:date="2024-10-24T11:16:00Z" w16du:dateUtc="2024-10-24T05:46:00Z" w:id="114">
                                    <w:rPr>
                                      <w:rFonts w:ascii="Calibri" w:hAnsi="Calibri"/>
                                      <w:color w:val="000000"/>
                                      <w:kern w:val="24"/>
                                      <w:sz w:val="21"/>
                                      <w:szCs w:val="21"/>
                                      <w:lang w:val="en-US"/>
                                    </w:rPr>
                                  </w:rPrChange>
                                </w:rPr>
                                <w:t xml:space="preserve"> on ServiceNow</w:t>
                              </w:r>
                              <w:r>
                                <w:rPr>
                                  <w:rFonts w:ascii="Calibri" w:hAnsi="Calibri"/>
                                  <w:color w:val="000000"/>
                                  <w:kern w:val="24"/>
                                  <w:sz w:val="21"/>
                                  <w:szCs w:val="21"/>
                                  <w:lang w:val="en-US"/>
                                </w:rPr>
                                <w:t xml:space="preserve"> request</w:t>
                              </w:r>
                              <w:r>
                                <w:rPr>
                                  <w:rFonts w:ascii="Helvetica" w:hAnsi="Helvetica"/>
                                  <w:color w:val="000000"/>
                                  <w:kern w:val="24"/>
                                  <w:sz w:val="21"/>
                                  <w:szCs w:val="21"/>
                                  <w:lang w:val="en-US"/>
                                </w:rPr>
                                <w:t> if required</w:t>
                              </w:r>
                            </w:p>
                          </w:txbxContent>
                        </wps:txbx>
                        <wps:bodyPr rtlCol="0" anchor="ctr"/>
                      </wps:wsp>
                    </a:graphicData>
                  </a:graphic>
                </wp:anchor>
              </w:drawing>
            </mc:Choice>
            <mc:Fallback>
              <w:pict>
                <v:rect id="Rectangle 26" style="position:absolute;margin-left:65.65pt;margin-top:374.7pt;width:144.4pt;height:70.9pt;z-index:251658247;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color="white [3201]" strokecolor="#70ad47 [3209]" strokeweight="1pt" w14:anchorId="37410BB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">
                  <v:textbox>
                    <w:txbxContent>
                      <w:p w:rsidR="00A56F24" w:rsidP="00A56F24" w:rsidRDefault="00A56F24" w14:paraId="7E393C54" w14:textId="77777777">
                        <w:pPr>
                          <w:jc w:val="center"/>
                          <w:rPr>
                            <w:rFonts w:ascii="Helvetica" w:hAnsi="Helvetica"/>
                            <w:color w:val="000000"/>
                            <w:kern w:val="24"/>
                            <w:sz w:val="21"/>
                            <w:szCs w:val="21"/>
                            <w:lang w:val="en-US"/>
                            <w14:ligatures w14:val="none"/>
                          </w:rPr>
                        </w:pPr>
                        <w:r w:rsidRPr="00362C2E">
                          <w:rPr>
                            <w:rFonts w:ascii="Helvetica" w:hAnsi="Helvetica" w:cs="Helvetica"/>
                            <w:color w:val="000000"/>
                            <w:kern w:val="24"/>
                            <w:sz w:val="21"/>
                            <w:szCs w:val="21"/>
                            <w:lang w:val="en-US"/>
                          </w:rPr>
                          <w:t>Enable enforce mode on the less critical AKS cluster, we can provide </w:t>
                        </w:r>
                        <w:r w:rsidRPr="00362C2E">
                          <w:rPr>
                            <w:rFonts w:ascii="Helvetica" w:hAnsi="Helvetica" w:cs="Helvetica"/>
                            <w:color w:val="000000"/>
                            <w:kern w:val="24"/>
                            <w:sz w:val="21"/>
                            <w:szCs w:val="21"/>
                            <w:lang w:val="en-US"/>
                            <w:rPrChange w:author="Jani, Mihirkumar" w:date="2024-10-24T11:16:00Z" w16du:dateUtc="2024-10-24T05:46:00Z" w:id="115">
                              <w:rPr>
                                <w:rFonts w:ascii="Calibri" w:hAnsi="Calibri"/>
                                <w:color w:val="000000"/>
                                <w:kern w:val="24"/>
                                <w:sz w:val="21"/>
                                <w:szCs w:val="21"/>
                                <w:lang w:val="en-US"/>
                              </w:rPr>
                            </w:rPrChange>
                          </w:rPr>
                          <w:t>exemption</w:t>
                        </w:r>
                        <w:r w:rsidRPr="00362C2E">
                          <w:rPr>
                            <w:rFonts w:ascii="Helvetica" w:hAnsi="Helvetica" w:cs="Helvetica"/>
                            <w:color w:val="000000"/>
                            <w:kern w:val="24"/>
                            <w:sz w:val="21"/>
                            <w:szCs w:val="21"/>
                            <w:lang w:val="en-US"/>
                            <w:rPrChange w:author="Jani, Mihirkumar" w:date="2024-10-24T11:16:00Z" w16du:dateUtc="2024-10-24T05:46:00Z" w:id="116">
                              <w:rPr>
                                <w:rFonts w:ascii="Calibri" w:hAnsi="Calibri"/>
                                <w:color w:val="000000"/>
                                <w:kern w:val="24"/>
                                <w:sz w:val="21"/>
                                <w:szCs w:val="21"/>
                                <w:lang w:val="en-US"/>
                              </w:rPr>
                            </w:rPrChange>
                          </w:rPr>
                          <w:br/>
                        </w:r>
                        <w:proofErr w:type="gramStart"/>
                        <w:r w:rsidRPr="00362C2E">
                          <w:rPr>
                            <w:rFonts w:ascii="Helvetica" w:hAnsi="Helvetica" w:cs="Helvetica"/>
                            <w:color w:val="000000"/>
                            <w:kern w:val="24"/>
                            <w:sz w:val="21"/>
                            <w:szCs w:val="21"/>
                            <w:lang w:val="en-US"/>
                            <w:rPrChange w:author="Jani, Mihirkumar" w:date="2024-10-24T11:16:00Z" w16du:dateUtc="2024-10-24T05:46:00Z" w:id="117">
                              <w:rPr>
                                <w:rFonts w:ascii="Calibri" w:hAnsi="Calibri"/>
                                <w:color w:val="000000"/>
                                <w:kern w:val="24"/>
                                <w:sz w:val="21"/>
                                <w:szCs w:val="21"/>
                                <w:lang w:val="en-US"/>
                              </w:rPr>
                            </w:rPrChange>
                          </w:rPr>
                          <w:t>base</w:t>
                        </w:r>
                        <w:proofErr w:type="gramEnd"/>
                        <w:r w:rsidRPr="00362C2E">
                          <w:rPr>
                            <w:rFonts w:ascii="Helvetica" w:hAnsi="Helvetica" w:cs="Helvetica"/>
                            <w:color w:val="000000"/>
                            <w:kern w:val="24"/>
                            <w:sz w:val="21"/>
                            <w:szCs w:val="21"/>
                            <w:lang w:val="en-US"/>
                            <w:rPrChange w:author="Jani, Mihirkumar" w:date="2024-10-24T11:16:00Z" w16du:dateUtc="2024-10-24T05:46:00Z" w:id="118">
                              <w:rPr>
                                <w:rFonts w:ascii="Calibri" w:hAnsi="Calibri"/>
                                <w:color w:val="000000"/>
                                <w:kern w:val="24"/>
                                <w:sz w:val="21"/>
                                <w:szCs w:val="21"/>
                                <w:lang w:val="en-US"/>
                              </w:rPr>
                            </w:rPrChange>
                          </w:rPr>
                          <w:t xml:space="preserve"> on ServiceNow</w:t>
                        </w:r>
                        <w:r>
                          <w:rPr>
                            <w:rFonts w:ascii="Calibri" w:hAnsi="Calibri"/>
                            <w:color w:val="000000"/>
                            <w:kern w:val="24"/>
                            <w:sz w:val="21"/>
                            <w:szCs w:val="21"/>
                            <w:lang w:val="en-US"/>
                          </w:rPr>
                          <w:t xml:space="preserve"> request</w:t>
                        </w:r>
                        <w:r>
                          <w:rPr>
                            <w:rFonts w:ascii="Helvetica" w:hAnsi="Helvetica"/>
                            <w:color w:val="000000"/>
                            <w:kern w:val="24"/>
                            <w:sz w:val="21"/>
                            <w:szCs w:val="21"/>
                            <w:lang w:val="en-US"/>
                          </w:rPr>
                          <w:t> if required</w:t>
                        </w:r>
                      </w:p>
                    </w:txbxContent>
                  </v:textbox>
                </v:rect>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8" behindDoc="0" locked="0" layoutInCell="1" allowOverlap="1" wp14:anchorId="65678F1A" wp14:editId="50E9D44D">
                  <wp:simplePos x="0" y="0"/>
                  <wp:positionH relativeFrom="column">
                    <wp:posOffset>1731010</wp:posOffset>
                  </wp:positionH>
                  <wp:positionV relativeFrom="paragraph">
                    <wp:posOffset>4301490</wp:posOffset>
                  </wp:positionV>
                  <wp:extent cx="0" cy="421242"/>
                  <wp:effectExtent l="76200" t="0" r="57150" b="55245"/>
                  <wp:wrapNone/>
                  <wp:docPr id="28" name="Straight Arrow Connector 27">
                    <a:extLst xmlns:a="http://schemas.openxmlformats.org/drawingml/2006/main">
                      <a:ext uri="{FF2B5EF4-FFF2-40B4-BE49-F238E27FC236}">
                        <a16:creationId xmlns:a16="http://schemas.microsoft.com/office/drawing/2014/main" id="{F1680C44-C090-0B3E-255B-18FBABE5B364}"/>
                      </a:ext>
                    </a:extLst>
                  </wp:docPr>
                  <wp:cNvGraphicFramePr/>
                  <a:graphic xmlns:a="http://schemas.openxmlformats.org/drawingml/2006/main">
                    <a:graphicData uri="http://schemas.microsoft.com/office/word/2010/wordprocessingShape">
                      <wps:wsp>
                        <wps:cNvCnPr/>
                        <wps:spPr>
                          <a:xfrm>
                            <a:off x="0" y="0"/>
                            <a:ext cx="0" cy="421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Straight Arrow Connector 27" style="position:absolute;margin-left:136.3pt;margin-top:338.7pt;width:0;height:33.15pt;z-index:2516674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" w14:anchorId="00DAA4C2">
                  <v:stroke joinstyle="miter" endarrow="block"/>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0" behindDoc="0" locked="0" layoutInCell="1" allowOverlap="1" wp14:anchorId="3587FB15" wp14:editId="7AB2467F">
                  <wp:simplePos x="0" y="0"/>
                  <wp:positionH relativeFrom="column">
                    <wp:posOffset>1729740</wp:posOffset>
                  </wp:positionH>
                  <wp:positionV relativeFrom="paragraph">
                    <wp:posOffset>5666740</wp:posOffset>
                  </wp:positionV>
                  <wp:extent cx="0" cy="421242"/>
                  <wp:effectExtent l="76200" t="0" r="57150" b="55245"/>
                  <wp:wrapNone/>
                  <wp:docPr id="30" name="Straight Arrow Connector 29">
                    <a:extLst xmlns:a="http://schemas.openxmlformats.org/drawingml/2006/main">
                      <a:ext uri="{FF2B5EF4-FFF2-40B4-BE49-F238E27FC236}">
                        <a16:creationId xmlns:a16="http://schemas.microsoft.com/office/drawing/2014/main" id="{757FE7F4-1814-29E8-3B97-5B268C0F3FF7}"/>
                      </a:ext>
                    </a:extLst>
                  </wp:docPr>
                  <wp:cNvGraphicFramePr/>
                  <a:graphic xmlns:a="http://schemas.openxmlformats.org/drawingml/2006/main">
                    <a:graphicData uri="http://schemas.microsoft.com/office/word/2010/wordprocessingShape">
                      <wps:wsp>
                        <wps:cNvCnPr/>
                        <wps:spPr>
                          <a:xfrm>
                            <a:off x="0" y="0"/>
                            <a:ext cx="0" cy="4212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16="http://schemas.microsoft.com/office/drawing/2014/main" xmlns:arto="http://schemas.microsoft.com/office/word/2006/arto">
              <w:pict>
                <v:shape id="Straight Arrow Connector 29" style="position:absolute;margin-left:136.2pt;margin-top:446.2pt;width:0;height:33.15pt;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" w14:anchorId="4AA8C0C4">
                  <v:stroke joinstyle="miter" endarrow="block"/>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1" behindDoc="0" locked="0" layoutInCell="1" allowOverlap="1" wp14:anchorId="009C461D" wp14:editId="063A8780">
                  <wp:simplePos x="0" y="0"/>
                  <wp:positionH relativeFrom="column">
                    <wp:posOffset>0</wp:posOffset>
                  </wp:positionH>
                  <wp:positionV relativeFrom="paragraph">
                    <wp:posOffset>180975</wp:posOffset>
                  </wp:positionV>
                  <wp:extent cx="646495" cy="276999"/>
                  <wp:effectExtent l="0" t="0" r="0" b="0"/>
                  <wp:wrapNone/>
                  <wp:docPr id="31" name="TextBox 30">
                    <a:extLst xmlns:a="http://schemas.openxmlformats.org/drawingml/2006/main">
                      <a:ext uri="{FF2B5EF4-FFF2-40B4-BE49-F238E27FC236}">
                        <a16:creationId xmlns:a16="http://schemas.microsoft.com/office/drawing/2014/main" id="{4DABC286-2F08-F0AC-87B1-7EEBC7EF70A5}"/>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519EB494"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1</w:t>
                              </w:r>
                            </w:p>
                          </w:txbxContent>
                        </wps:txbx>
                        <wps:bodyPr wrap="square" rtlCol="0">
                          <a:spAutoFit/>
                        </wps:bodyPr>
                      </wps:wsp>
                    </a:graphicData>
                  </a:graphic>
                </wp:anchor>
              </w:drawing>
            </mc:Choice>
            <mc:Fallback>
              <w:pict>
                <v:shapetype id="_x0000_t202" coordsize="21600,21600" o:spt="202" path="m,l,21600r21600,l21600,xe" w14:anchorId="009C461D">
                  <v:stroke joinstyle="miter"/>
                  <v:path gradientshapeok="t" o:connecttype="rect"/>
                </v:shapetype>
                <v:shape id="TextBox 30" style="position:absolute;margin-left:0;margin-top:14.25pt;width:50.9pt;height:21.8pt;z-index:251658251;visibility:visible;mso-wrap-style:square;mso-wrap-distance-left:9pt;mso-wrap-distance-top:0;mso-wrap-distance-right:9pt;mso-wrap-distance-bottom:0;mso-position-horizontal:absolute;mso-position-horizontal-relative:text;mso-position-vertical:absolute;mso-position-vertical-relative:text;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">
                  <v:textbox style="mso-fit-shape-to-text:t">
                    <w:txbxContent>
                      <w:p w:rsidR="00A56F24" w:rsidP="00A56F24" w:rsidRDefault="00A56F24" w14:paraId="519EB494"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1</w:t>
                        </w:r>
                      </w:p>
                    </w:txbxContent>
                  </v:textbox>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2" behindDoc="0" locked="0" layoutInCell="1" allowOverlap="1" wp14:anchorId="0E6CFF7D" wp14:editId="0692100D">
                  <wp:simplePos x="0" y="0"/>
                  <wp:positionH relativeFrom="column">
                    <wp:posOffset>26670</wp:posOffset>
                  </wp:positionH>
                  <wp:positionV relativeFrom="paragraph">
                    <wp:posOffset>1276350</wp:posOffset>
                  </wp:positionV>
                  <wp:extent cx="646495" cy="276999"/>
                  <wp:effectExtent l="0" t="0" r="0" b="0"/>
                  <wp:wrapNone/>
                  <wp:docPr id="32" name="TextBox 31">
                    <a:extLst xmlns:a="http://schemas.openxmlformats.org/drawingml/2006/main">
                      <a:ext uri="{FF2B5EF4-FFF2-40B4-BE49-F238E27FC236}">
                        <a16:creationId xmlns:a16="http://schemas.microsoft.com/office/drawing/2014/main" id="{08767EC7-FC17-154F-6BC2-575CFDF06EC0}"/>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3541B82C"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2</w:t>
                              </w:r>
                            </w:p>
                          </w:txbxContent>
                        </wps:txbx>
                        <wps:bodyPr wrap="square" rtlCol="0">
                          <a:spAutoFit/>
                        </wps:bodyPr>
                      </wps:wsp>
                    </a:graphicData>
                  </a:graphic>
                </wp:anchor>
              </w:drawing>
            </mc:Choice>
            <mc:Fallback>
              <w:pict>
                <v:shape id="TextBox 31" style="position:absolute;margin-left:2.1pt;margin-top:100.5pt;width:50.9pt;height:21.8pt;z-index:251658252;visibility:visible;mso-wrap-style:square;mso-wrap-distance-left:9pt;mso-wrap-distance-top:0;mso-wrap-distance-right:9pt;mso-wrap-distance-bottom:0;mso-position-horizontal:absolute;mso-position-horizontal-relative:text;mso-position-vertical:absolute;mso-position-vertical-relative:text;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" w14:anchorId="0E6CFF7D">
                  <v:textbox style="mso-fit-shape-to-text:t">
                    <w:txbxContent>
                      <w:p w:rsidR="00A56F24" w:rsidP="00A56F24" w:rsidRDefault="00A56F24" w14:paraId="3541B82C"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2</w:t>
                        </w:r>
                      </w:p>
                    </w:txbxContent>
                  </v:textbox>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3" behindDoc="0" locked="0" layoutInCell="1" allowOverlap="1" wp14:anchorId="2C7E6852" wp14:editId="0874D429">
                  <wp:simplePos x="0" y="0"/>
                  <wp:positionH relativeFrom="column">
                    <wp:posOffset>53975</wp:posOffset>
                  </wp:positionH>
                  <wp:positionV relativeFrom="paragraph">
                    <wp:posOffset>2468245</wp:posOffset>
                  </wp:positionV>
                  <wp:extent cx="646495" cy="276999"/>
                  <wp:effectExtent l="0" t="0" r="0" b="0"/>
                  <wp:wrapNone/>
                  <wp:docPr id="33" name="TextBox 32">
                    <a:extLst xmlns:a="http://schemas.openxmlformats.org/drawingml/2006/main">
                      <a:ext uri="{FF2B5EF4-FFF2-40B4-BE49-F238E27FC236}">
                        <a16:creationId xmlns:a16="http://schemas.microsoft.com/office/drawing/2014/main" id="{429F225E-7321-6B43-D144-D1C80A0F1FC6}"/>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712378F1"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3</w:t>
                              </w:r>
                            </w:p>
                          </w:txbxContent>
                        </wps:txbx>
                        <wps:bodyPr wrap="square" rtlCol="0">
                          <a:spAutoFit/>
                        </wps:bodyPr>
                      </wps:wsp>
                    </a:graphicData>
                  </a:graphic>
                </wp:anchor>
              </w:drawing>
            </mc:Choice>
            <mc:Fallback>
              <w:pict>
                <v:shape id="TextBox 32" style="position:absolute;margin-left:4.25pt;margin-top:194.35pt;width:50.9pt;height:21.8pt;z-index:251658253;visibility:visible;mso-wrap-style:square;mso-wrap-distance-left:9pt;mso-wrap-distance-top:0;mso-wrap-distance-right:9pt;mso-wrap-distance-bottom:0;mso-position-horizontal:absolute;mso-position-horizontal-relative:text;mso-position-vertical:absolute;mso-position-vertical-relative:text;v-text-anchor:top"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" w14:anchorId="2C7E6852">
                  <v:textbox style="mso-fit-shape-to-text:t">
                    <w:txbxContent>
                      <w:p w:rsidR="00A56F24" w:rsidP="00A56F24" w:rsidRDefault="00A56F24" w14:paraId="712378F1"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3</w:t>
                        </w:r>
                      </w:p>
                    </w:txbxContent>
                  </v:textbox>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4" behindDoc="0" locked="0" layoutInCell="1" allowOverlap="1" wp14:anchorId="04FBE1B2" wp14:editId="4E0E1100">
                  <wp:simplePos x="0" y="0"/>
                  <wp:positionH relativeFrom="column">
                    <wp:posOffset>52705</wp:posOffset>
                  </wp:positionH>
                  <wp:positionV relativeFrom="paragraph">
                    <wp:posOffset>3708400</wp:posOffset>
                  </wp:positionV>
                  <wp:extent cx="646495" cy="276999"/>
                  <wp:effectExtent l="0" t="0" r="0" b="0"/>
                  <wp:wrapNone/>
                  <wp:docPr id="35" name="TextBox 34">
                    <a:extLst xmlns:a="http://schemas.openxmlformats.org/drawingml/2006/main">
                      <a:ext uri="{FF2B5EF4-FFF2-40B4-BE49-F238E27FC236}">
                        <a16:creationId xmlns:a16="http://schemas.microsoft.com/office/drawing/2014/main" id="{7FD6BBA1-E332-8F0E-7439-6CB9F2B538DE}"/>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52BABF1E"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4</w:t>
                              </w:r>
                            </w:p>
                          </w:txbxContent>
                        </wps:txbx>
                        <wps:bodyPr wrap="square" rtlCol="0">
                          <a:spAutoFit/>
                        </wps:bodyPr>
                      </wps:wsp>
                    </a:graphicData>
                  </a:graphic>
                </wp:anchor>
              </w:drawing>
            </mc:Choice>
            <mc:Fallback>
              <w:pict>
                <v:shape id="TextBox 34" style="position:absolute;margin-left:4.15pt;margin-top:292pt;width:50.9pt;height:21.8pt;z-index:251658254;visibility:visible;mso-wrap-style:square;mso-wrap-distance-left:9pt;mso-wrap-distance-top:0;mso-wrap-distance-right:9pt;mso-wrap-distance-bottom:0;mso-position-horizontal:absolute;mso-position-horizontal-relative:text;mso-position-vertical:absolute;mso-position-vertical-relative:text;v-text-anchor:top"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" w14:anchorId="04FBE1B2">
                  <v:textbox style="mso-fit-shape-to-text:t">
                    <w:txbxContent>
                      <w:p w:rsidR="00A56F24" w:rsidP="00A56F24" w:rsidRDefault="00A56F24" w14:paraId="52BABF1E"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4</w:t>
                        </w:r>
                      </w:p>
                    </w:txbxContent>
                  </v:textbox>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5" behindDoc="0" locked="0" layoutInCell="1" allowOverlap="1" wp14:anchorId="0CAF14B4" wp14:editId="33B9FFDA">
                  <wp:simplePos x="0" y="0"/>
                  <wp:positionH relativeFrom="column">
                    <wp:posOffset>31750</wp:posOffset>
                  </wp:positionH>
                  <wp:positionV relativeFrom="paragraph">
                    <wp:posOffset>5015865</wp:posOffset>
                  </wp:positionV>
                  <wp:extent cx="646495" cy="276999"/>
                  <wp:effectExtent l="0" t="0" r="0" b="0"/>
                  <wp:wrapNone/>
                  <wp:docPr id="37" name="TextBox 36">
                    <a:extLst xmlns:a="http://schemas.openxmlformats.org/drawingml/2006/main">
                      <a:ext uri="{FF2B5EF4-FFF2-40B4-BE49-F238E27FC236}">
                        <a16:creationId xmlns:a16="http://schemas.microsoft.com/office/drawing/2014/main" id="{A019F17F-0253-0B95-F672-79F10084F4D2}"/>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5A6239B9"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5</w:t>
                              </w:r>
                            </w:p>
                          </w:txbxContent>
                        </wps:txbx>
                        <wps:bodyPr wrap="square" rtlCol="0">
                          <a:spAutoFit/>
                        </wps:bodyPr>
                      </wps:wsp>
                    </a:graphicData>
                  </a:graphic>
                </wp:anchor>
              </w:drawing>
            </mc:Choice>
            <mc:Fallback>
              <w:pict>
                <v:shape id="TextBox 36" style="position:absolute;margin-left:2.5pt;margin-top:394.95pt;width:50.9pt;height:21.8pt;z-index:251658255;visibility:visible;mso-wrap-style:square;mso-wrap-distance-left:9pt;mso-wrap-distance-top:0;mso-wrap-distance-right:9pt;mso-wrap-distance-bottom:0;mso-position-horizontal:absolute;mso-position-horizontal-relative:text;mso-position-vertical:absolute;mso-position-vertical-relative:text;v-text-anchor:top"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" w14:anchorId="0CAF14B4">
                  <v:textbox style="mso-fit-shape-to-text:t">
                    <w:txbxContent>
                      <w:p w:rsidR="00A56F24" w:rsidP="00A56F24" w:rsidRDefault="00A56F24" w14:paraId="5A6239B9"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5</w:t>
                        </w:r>
                      </w:p>
                    </w:txbxContent>
                  </v:textbox>
                </v:shape>
              </w:pict>
            </mc:Fallback>
          </mc:AlternateContent>
        </w:r>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56" behindDoc="0" locked="0" layoutInCell="1" allowOverlap="1" wp14:anchorId="01992C76" wp14:editId="6C4B4B4F">
                  <wp:simplePos x="0" y="0"/>
                  <wp:positionH relativeFrom="column">
                    <wp:posOffset>59055</wp:posOffset>
                  </wp:positionH>
                  <wp:positionV relativeFrom="paragraph">
                    <wp:posOffset>6477635</wp:posOffset>
                  </wp:positionV>
                  <wp:extent cx="646495" cy="276999"/>
                  <wp:effectExtent l="0" t="0" r="0" b="0"/>
                  <wp:wrapNone/>
                  <wp:docPr id="38" name="TextBox 37">
                    <a:extLst xmlns:a="http://schemas.openxmlformats.org/drawingml/2006/main">
                      <a:ext uri="{FF2B5EF4-FFF2-40B4-BE49-F238E27FC236}">
                        <a16:creationId xmlns:a16="http://schemas.microsoft.com/office/drawing/2014/main" id="{48CF494F-2A3B-5AD4-1977-8BC480210A31}"/>
                      </a:ext>
                    </a:extLst>
                  </wp:docPr>
                  <wp:cNvGraphicFramePr/>
                  <a:graphic xmlns:a="http://schemas.openxmlformats.org/drawingml/2006/main">
                    <a:graphicData uri="http://schemas.microsoft.com/office/word/2010/wordprocessingShape">
                      <wps:wsp>
                        <wps:cNvSpPr txBox="1"/>
                        <wps:spPr>
                          <a:xfrm>
                            <a:off x="0" y="0"/>
                            <a:ext cx="646495" cy="276999"/>
                          </a:xfrm>
                          <a:prstGeom prst="rect">
                            <a:avLst/>
                          </a:prstGeom>
                          <a:noFill/>
                        </wps:spPr>
                        <wps:txbx>
                          <w:txbxContent>
                            <w:p w:rsidR="00A56F24" w:rsidP="00A56F24" w:rsidRDefault="00A56F24" w14:paraId="04F39671"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6</w:t>
                              </w:r>
                            </w:p>
                          </w:txbxContent>
                        </wps:txbx>
                        <wps:bodyPr wrap="square" rtlCol="0">
                          <a:spAutoFit/>
                        </wps:bodyPr>
                      </wps:wsp>
                    </a:graphicData>
                  </a:graphic>
                </wp:anchor>
              </w:drawing>
            </mc:Choice>
            <mc:Fallback>
              <w:pict>
                <v:shape id="TextBox 37" style="position:absolute;margin-left:4.65pt;margin-top:510.05pt;width:50.9pt;height:21.8pt;z-index:251658256;visibility:visible;mso-wrap-style:square;mso-wrap-distance-left:9pt;mso-wrap-distance-top:0;mso-wrap-distance-right:9pt;mso-wrap-distance-bottom:0;mso-position-horizontal:absolute;mso-position-horizontal-relative:text;mso-position-vertical:absolute;mso-position-vertical-relative:text;v-text-anchor:top" o:spid="_x0000_s103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" w14:anchorId="01992C76">
                  <v:textbox style="mso-fit-shape-to-text:t">
                    <w:txbxContent>
                      <w:p w:rsidR="00A56F24" w:rsidP="00A56F24" w:rsidRDefault="00A56F24" w14:paraId="04F39671" w14:textId="77777777">
                        <w:pPr>
                          <w:rPr>
                            <w:rFonts w:hAnsi="Calibri"/>
                            <w:b/>
                            <w:bCs/>
                            <w:color w:val="000000" w:themeColor="text1"/>
                            <w:kern w:val="24"/>
                            <w:sz w:val="24"/>
                            <w:szCs w:val="24"/>
                            <w:lang w:val="en-US"/>
                            <w14:ligatures w14:val="none"/>
                          </w:rPr>
                        </w:pPr>
                        <w:r>
                          <w:rPr>
                            <w:rFonts w:hAnsi="Calibri"/>
                            <w:b/>
                            <w:bCs/>
                            <w:color w:val="000000" w:themeColor="text1"/>
                            <w:kern w:val="24"/>
                            <w:lang w:val="en-US"/>
                          </w:rPr>
                          <w:t>Step 6</w:t>
                        </w:r>
                      </w:p>
                    </w:txbxContent>
                  </v:textbox>
                </v:shape>
              </w:pict>
            </mc:Fallback>
          </mc:AlternateContent>
        </w:r>
      </w:ins>
    </w:p>
    <w:p w:rsidR="00A56F24" w:rsidP="00625C5B" w:rsidRDefault="00362C2E" w14:paraId="2F6205CC" w14:textId="60598E5B">
      <w:pPr>
        <w:pStyle w:val="paragraph"/>
        <w:spacing w:after="0"/>
        <w:textAlignment w:val="baseline"/>
        <w:rPr>
          <w:rFonts w:asciiTheme="minorHAnsi" w:hAnsiTheme="minorHAnsi" w:eastAsiaTheme="minorHAnsi" w:cstheme="minorBidi"/>
          <w:kern w:val="2"/>
          <w:sz w:val="22"/>
          <w:szCs w:val="22"/>
          <w:lang w:eastAsia="en-US"/>
          <w14:ligatures w14:val="standardContextual"/>
        </w:rPr>
      </w:pPr>
      <w:ins w:author="Jani, Mihirkumar" w:date="2024-10-24T11:14:00Z" w:id="119">
        <w:r w:rsidRPr="00A56F24">
          <w:rPr>
            <w:rFonts w:asciiTheme="minorHAnsi" w:hAnsiTheme="minorHAnsi" w:eastAsiaTheme="minorHAnsi" w:cstheme="minorBidi"/>
            <w:noProof/>
            <w:kern w:val="2"/>
            <w:sz w:val="22"/>
            <w:szCs w:val="22"/>
            <w:lang w:eastAsia="en-US"/>
            <w14:ligatures w14:val="standardContextual"/>
          </w:rPr>
          <mc:AlternateContent>
            <mc:Choice Requires="wps">
              <w:drawing>
                <wp:anchor distT="0" distB="0" distL="114300" distR="114300" simplePos="0" relativeHeight="251658249" behindDoc="0" locked="0" layoutInCell="1" allowOverlap="1" wp14:anchorId="3582717A" wp14:editId="5716DB08">
                  <wp:simplePos x="0" y="0"/>
                  <wp:positionH relativeFrom="column">
                    <wp:posOffset>781050</wp:posOffset>
                  </wp:positionH>
                  <wp:positionV relativeFrom="paragraph">
                    <wp:posOffset>5781675</wp:posOffset>
                  </wp:positionV>
                  <wp:extent cx="1930400" cy="1085850"/>
                  <wp:effectExtent l="0" t="0" r="12700" b="19050"/>
                  <wp:wrapNone/>
                  <wp:docPr id="29" name="Rectangle 28">
                    <a:extLst xmlns:a="http://schemas.openxmlformats.org/drawingml/2006/main">
                      <a:ext uri="{FF2B5EF4-FFF2-40B4-BE49-F238E27FC236}">
                        <a16:creationId xmlns:a16="http://schemas.microsoft.com/office/drawing/2014/main" id="{278BB8DA-0F86-3078-4C42-653EBEA1204A}"/>
                      </a:ext>
                    </a:extLst>
                  </wp:docPr>
                  <wp:cNvGraphicFramePr/>
                  <a:graphic xmlns:a="http://schemas.openxmlformats.org/drawingml/2006/main">
                    <a:graphicData uri="http://schemas.microsoft.com/office/word/2010/wordprocessingShape">
                      <wps:wsp>
                        <wps:cNvSpPr/>
                        <wps:spPr>
                          <a:xfrm>
                            <a:off x="0" y="0"/>
                            <a:ext cx="1930400" cy="1085850"/>
                          </a:xfrm>
                          <a:prstGeom prst="rect">
                            <a:avLst/>
                          </a:prstGeom>
                        </wps:spPr>
                        <wps:style>
                          <a:lnRef idx="2">
                            <a:schemeClr val="accent6"/>
                          </a:lnRef>
                          <a:fillRef idx="1">
                            <a:schemeClr val="lt1"/>
                          </a:fillRef>
                          <a:effectRef idx="0">
                            <a:schemeClr val="accent6"/>
                          </a:effectRef>
                          <a:fontRef idx="minor">
                            <a:schemeClr val="dk1"/>
                          </a:fontRef>
                        </wps:style>
                        <wps:txbx>
                          <w:txbxContent>
                            <w:p w:rsidRPr="00362C2E" w:rsidR="00A56F24" w:rsidP="00A56F24" w:rsidRDefault="00A56F24" w14:paraId="600AFD8E" w14:textId="77777777">
                              <w:pPr>
                                <w:jc w:val="center"/>
                                <w:rPr>
                                  <w:rFonts w:ascii="Helvetica" w:hAnsi="Helvetica" w:cs="Helvetica"/>
                                  <w:color w:val="000000"/>
                                  <w:kern w:val="24"/>
                                  <w:sz w:val="21"/>
                                  <w:szCs w:val="21"/>
                                  <w:lang w:val="en-US"/>
                                  <w:rPrChange w:author="Jani, Mihirkumar" w:date="2024-10-24T11:16:00Z" w16du:dateUtc="2024-10-24T05:46:00Z" w:id="120">
                                    <w:rPr>
                                      <w:rFonts w:ascii="Helvetica" w:hAnsi="Helvetica"/>
                                      <w:color w:val="000000"/>
                                      <w:kern w:val="24"/>
                                      <w:sz w:val="21"/>
                                      <w:szCs w:val="21"/>
                                      <w:lang w:val="en-US"/>
                                      <w14:ligatures w14:val="none"/>
                                    </w:rPr>
                                  </w:rPrChange>
                                </w:rPr>
                              </w:pPr>
                              <w:r w:rsidRPr="00362C2E">
                                <w:rPr>
                                  <w:rFonts w:ascii="Helvetica" w:hAnsi="Helvetica" w:cs="Helvetica"/>
                                  <w:color w:val="000000"/>
                                  <w:kern w:val="24"/>
                                  <w:sz w:val="21"/>
                                  <w:szCs w:val="21"/>
                                  <w:lang w:val="en-US"/>
                                </w:rPr>
                                <w:t>will</w:t>
                              </w:r>
                              <w:r w:rsidRPr="00362C2E">
                                <w:rPr>
                                  <w:rFonts w:ascii="Helvetica" w:hAnsi="Helvetica" w:cs="Helvetica"/>
                                  <w:color w:val="000000"/>
                                  <w:kern w:val="24"/>
                                  <w:sz w:val="21"/>
                                  <w:szCs w:val="21"/>
                                  <w:lang w:val="en-US"/>
                                </w:rPr>
                                <w:br/>
                                <w:t>follow ascending order of criticality (Low to High) and add AKS cluster in the control policy, and repeat the Step 1 to Step 6</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id="Rectangle 28" style="position:absolute;margin-left:61.5pt;margin-top:455.25pt;width:152pt;height:85.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7" fillcolor="white [3201]" strokecolor="#70ad47 [3209]" strokeweight="1pt" w14:anchorId="358271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">
                  <v:textbox>
                    <w:txbxContent>
                      <w:p w:rsidRPr="00362C2E" w:rsidR="00A56F24" w:rsidP="00A56F24" w:rsidRDefault="00A56F24" w14:paraId="600AFD8E" w14:textId="77777777">
                        <w:pPr>
                          <w:jc w:val="center"/>
                          <w:rPr>
                            <w:rFonts w:ascii="Helvetica" w:hAnsi="Helvetica" w:cs="Helvetica"/>
                            <w:color w:val="000000"/>
                            <w:kern w:val="24"/>
                            <w:sz w:val="21"/>
                            <w:szCs w:val="21"/>
                            <w:lang w:val="en-US"/>
                            <w:rPrChange w:author="Jani, Mihirkumar" w:date="2024-10-24T11:16:00Z" w16du:dateUtc="2024-10-24T05:46:00Z" w:id="121">
                              <w:rPr>
                                <w:rFonts w:ascii="Helvetica" w:hAnsi="Helvetica"/>
                                <w:color w:val="000000"/>
                                <w:kern w:val="24"/>
                                <w:sz w:val="21"/>
                                <w:szCs w:val="21"/>
                                <w:lang w:val="en-US"/>
                                <w14:ligatures w14:val="none"/>
                              </w:rPr>
                            </w:rPrChange>
                          </w:rPr>
                        </w:pPr>
                        <w:r w:rsidRPr="00362C2E">
                          <w:rPr>
                            <w:rFonts w:ascii="Helvetica" w:hAnsi="Helvetica" w:cs="Helvetica"/>
                            <w:color w:val="000000"/>
                            <w:kern w:val="24"/>
                            <w:sz w:val="21"/>
                            <w:szCs w:val="21"/>
                            <w:lang w:val="en-US"/>
                          </w:rPr>
                          <w:t>will</w:t>
                        </w:r>
                        <w:r w:rsidRPr="00362C2E">
                          <w:rPr>
                            <w:rFonts w:ascii="Helvetica" w:hAnsi="Helvetica" w:cs="Helvetica"/>
                            <w:color w:val="000000"/>
                            <w:kern w:val="24"/>
                            <w:sz w:val="21"/>
                            <w:szCs w:val="21"/>
                            <w:lang w:val="en-US"/>
                          </w:rPr>
                          <w:br/>
                          <w:t>follow ascending order of criticality (Low to High) and add AKS cluster in the control policy, and repeat the Step 1 to Step 6</w:t>
                        </w:r>
                      </w:p>
                    </w:txbxContent>
                  </v:textbox>
                </v:rect>
              </w:pict>
            </mc:Fallback>
          </mc:AlternateContent>
        </w:r>
      </w:ins>
    </w:p>
    <w:p w:rsidRPr="00745F40" w:rsidR="00745F40" w:rsidP="00745F40" w:rsidRDefault="00745F40" w14:paraId="59D7A49F" w14:textId="77777777"/>
    <w:p w:rsidRPr="00745F40" w:rsidR="00745F40" w:rsidP="00745F40" w:rsidRDefault="00745F40" w14:paraId="05DB87DA" w14:textId="77777777"/>
    <w:p w:rsidRPr="00745F40" w:rsidR="00745F40" w:rsidP="00745F40" w:rsidRDefault="00745F40" w14:paraId="1A30AD95" w14:textId="77777777"/>
    <w:p w:rsidRPr="00745F40" w:rsidR="00745F40" w:rsidP="00745F40" w:rsidRDefault="00745F40" w14:paraId="4078E235" w14:textId="77777777"/>
    <w:p w:rsidRPr="00745F40" w:rsidR="00745F40" w:rsidP="00745F40" w:rsidRDefault="00745F40" w14:paraId="052FE820" w14:textId="77777777"/>
    <w:p w:rsidRPr="00745F40" w:rsidR="00745F40" w:rsidP="00745F40" w:rsidRDefault="00745F40" w14:paraId="12140328" w14:textId="77777777"/>
    <w:p w:rsidRPr="00745F40" w:rsidR="00745F40" w:rsidP="00745F40" w:rsidRDefault="00745F40" w14:paraId="6B50ED7C" w14:textId="77777777"/>
    <w:p w:rsidRPr="00745F40" w:rsidR="00745F40" w:rsidP="00745F40" w:rsidRDefault="00745F40" w14:paraId="768D48E5" w14:textId="77777777"/>
    <w:p w:rsidRPr="00745F40" w:rsidR="00745F40" w:rsidP="00745F40" w:rsidRDefault="00745F40" w14:paraId="1C428B0C" w14:textId="77777777"/>
    <w:p w:rsidRPr="00745F40" w:rsidR="00745F40" w:rsidP="00745F40" w:rsidRDefault="00745F40" w14:paraId="1E5F6FF0" w14:textId="77777777"/>
    <w:p w:rsidRPr="00745F40" w:rsidR="00745F40" w:rsidP="00745F40" w:rsidRDefault="00745F40" w14:paraId="58B11DB9" w14:textId="77777777"/>
    <w:p w:rsidRPr="00745F40" w:rsidR="00745F40" w:rsidP="00745F40" w:rsidRDefault="00745F40" w14:paraId="0A3E85B2" w14:textId="77777777"/>
    <w:p w:rsidRPr="00745F40" w:rsidR="00745F40" w:rsidP="00745F40" w:rsidRDefault="00745F40" w14:paraId="3DC530D0" w14:textId="77777777"/>
    <w:p w:rsidRPr="00745F40" w:rsidR="00745F40" w:rsidP="00745F40" w:rsidRDefault="00745F40" w14:paraId="662C2CD2" w14:textId="77777777"/>
    <w:p w:rsidRPr="00745F40" w:rsidR="00745F40" w:rsidP="00745F40" w:rsidRDefault="00745F40" w14:paraId="3CB4FDC8" w14:textId="77777777"/>
    <w:p w:rsidRPr="00745F40" w:rsidR="00745F40" w:rsidP="00745F40" w:rsidRDefault="00745F40" w14:paraId="62309820" w14:textId="77777777"/>
    <w:p w:rsidRPr="00745F40" w:rsidR="00745F40" w:rsidP="00745F40" w:rsidRDefault="00745F40" w14:paraId="7025873C" w14:textId="77777777"/>
    <w:p w:rsidRPr="00745F40" w:rsidR="00745F40" w:rsidP="00745F40" w:rsidRDefault="00745F40" w14:paraId="2FAF6475" w14:textId="77777777"/>
    <w:p w:rsidRPr="00745F40" w:rsidR="00745F40" w:rsidP="00745F40" w:rsidRDefault="00745F40" w14:paraId="7EAC9CFE" w14:textId="77777777"/>
    <w:p w:rsidRPr="00745F40" w:rsidR="00745F40" w:rsidP="00745F40" w:rsidRDefault="00745F40" w14:paraId="5BE64D3C" w14:textId="77777777"/>
    <w:p w:rsidRPr="00745F40" w:rsidR="00745F40" w:rsidP="00745F40" w:rsidRDefault="00745F40" w14:paraId="54CBCACE" w14:textId="77777777"/>
    <w:p w:rsidRPr="00745F40" w:rsidR="00745F40" w:rsidP="00745F40" w:rsidRDefault="00745F40" w14:paraId="35960F5B" w14:textId="77777777"/>
    <w:p w:rsidR="00745F40" w:rsidP="00745F40" w:rsidRDefault="00745F40" w14:paraId="6F3ABACD" w14:textId="77777777"/>
    <w:p w:rsidR="00745F40" w:rsidP="00745F40" w:rsidRDefault="00745F40" w14:paraId="6CAA0D52" w14:textId="77777777"/>
    <w:p w:rsidR="00745F40" w:rsidP="00745F40" w:rsidRDefault="00745F40" w14:paraId="422AD4E8" w14:textId="77777777"/>
    <w:p w:rsidR="00745F40" w:rsidP="00745F40" w:rsidRDefault="00745F40" w14:paraId="495B436D" w14:textId="77777777"/>
    <w:p w:rsidR="00992FC8" w:rsidP="00745F40" w:rsidRDefault="00992FC8" w14:paraId="5CF462FF" w14:textId="77777777"/>
    <w:p w:rsidR="00992FC8" w:rsidP="00992FC8" w:rsidRDefault="00A54C9D" w14:paraId="6E5DB9BD" w14:textId="33E40784">
      <w:pPr>
        <w:pStyle w:val="Heading1"/>
        <w:rPr>
          <w:rStyle w:val="normaltextrun"/>
          <w:rFonts w:ascii="Calibri Light" w:hAnsi="Calibri Light" w:cs="Calibri Light"/>
          <w:color w:val="2F5496"/>
          <w:sz w:val="28"/>
          <w:szCs w:val="28"/>
        </w:rPr>
      </w:pPr>
      <w:bookmarkStart w:name="_Toc182588976" w:id="122"/>
      <w:r>
        <w:rPr>
          <w:rStyle w:val="normaltextrun"/>
          <w:rFonts w:ascii="Calibri Light" w:hAnsi="Calibri Light" w:cs="Calibri Light"/>
          <w:color w:val="2F5496"/>
          <w:sz w:val="28"/>
          <w:szCs w:val="28"/>
        </w:rPr>
        <w:t>5</w:t>
      </w:r>
      <w:r w:rsidRPr="00F30B2B" w:rsidR="00992FC8">
        <w:rPr>
          <w:rStyle w:val="normaltextrun"/>
          <w:rFonts w:ascii="Calibri Light" w:hAnsi="Calibri Light" w:cs="Calibri Light"/>
          <w:color w:val="2F5496"/>
          <w:sz w:val="28"/>
          <w:szCs w:val="28"/>
        </w:rPr>
        <w:t xml:space="preserve">.0 </w:t>
      </w:r>
      <w:r w:rsidRPr="00992FC8" w:rsidR="00992FC8">
        <w:rPr>
          <w:rStyle w:val="normaltextrun"/>
          <w:rFonts w:ascii="Calibri Light" w:hAnsi="Calibri Light" w:cs="Calibri Light"/>
          <w:color w:val="2F5496"/>
          <w:sz w:val="28"/>
          <w:szCs w:val="28"/>
        </w:rPr>
        <w:t>Reference document</w:t>
      </w:r>
      <w:r w:rsidR="00992FC8">
        <w:rPr>
          <w:rStyle w:val="normaltextrun"/>
          <w:rFonts w:ascii="Calibri Light" w:hAnsi="Calibri Light" w:cs="Calibri Light"/>
          <w:color w:val="2F5496"/>
          <w:sz w:val="28"/>
          <w:szCs w:val="28"/>
        </w:rPr>
        <w:t>:</w:t>
      </w:r>
      <w:bookmarkEnd w:id="122"/>
    </w:p>
    <w:p w:rsidR="00992FC8" w:rsidP="00992FC8" w:rsidRDefault="00992FC8" w14:paraId="31C78221"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992FC8" w:rsidP="00992FC8" w:rsidRDefault="00992FC8" w14:paraId="098C3E12" w14:textId="77777777">
      <w:pPr>
        <w:pStyle w:val="paragraph"/>
        <w:spacing w:before="0" w:beforeAutospacing="0" w:after="0" w:afterAutospacing="0"/>
        <w:textAlignment w:val="baseline"/>
        <w:rPr>
          <w:rFonts w:asciiTheme="minorHAnsi" w:hAnsiTheme="minorHAnsi" w:eastAsiaTheme="minorHAnsi" w:cstheme="minorBidi"/>
          <w:kern w:val="2"/>
          <w:sz w:val="22"/>
          <w:szCs w:val="22"/>
          <w:lang w:eastAsia="en-US"/>
          <w14:ligatures w14:val="standardContextual"/>
        </w:rPr>
      </w:pPr>
    </w:p>
    <w:p w:rsidR="00992FC8" w:rsidP="00992FC8" w:rsidRDefault="00992FC8" w14:paraId="4DD7F7F7"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hyperlink w:history="1" r:id="rId19">
        <w:r w:rsidRPr="0026630F">
          <w:rPr>
            <w:rStyle w:val="Hyperlink"/>
            <w:rFonts w:ascii="Calibri Light" w:hAnsi="Calibri Light" w:cs="Calibri Light" w:eastAsiaTheme="majorEastAsia"/>
          </w:rPr>
          <w:t>https://confluence.esteeonline.com/display/CST/Runtime+Policies+and+Controls?preview=/568779443/568779487/Block%20Non-compliant%20Images.pdf</w:t>
        </w:r>
      </w:hyperlink>
    </w:p>
    <w:p w:rsidR="00992FC8" w:rsidP="00992FC8" w:rsidRDefault="00992FC8" w14:paraId="71509F9C"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992FC8" w:rsidP="00992FC8" w:rsidRDefault="00992FC8" w14:paraId="3D081E8E"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hyperlink w:history="1" r:id="rId20">
        <w:r w:rsidRPr="0026630F">
          <w:rPr>
            <w:rStyle w:val="Hyperlink"/>
            <w:rFonts w:ascii="Calibri Light" w:hAnsi="Calibri Light" w:cs="Calibri Light" w:eastAsiaTheme="majorEastAsia"/>
          </w:rPr>
          <w:t>https://confluence.esteeonline.com/display/CST/Runtime+Policies+and+Controls?preview=/568779443/568779485/Block%20Unregistered%20Images.pdf</w:t>
        </w:r>
      </w:hyperlink>
    </w:p>
    <w:p w:rsidR="00992FC8" w:rsidP="00992FC8" w:rsidRDefault="00992FC8" w14:paraId="7B89033A"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992FC8" w:rsidP="00992FC8" w:rsidRDefault="00992FC8" w14:paraId="524DB983"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hyperlink w:history="1" r:id="rId21">
        <w:r w:rsidRPr="0026630F">
          <w:rPr>
            <w:rStyle w:val="Hyperlink"/>
            <w:rFonts w:ascii="Calibri Light" w:hAnsi="Calibri Light" w:cs="Calibri Light" w:eastAsiaTheme="majorEastAsia"/>
          </w:rPr>
          <w:t>https://confluence.esteeonline.com/display/CST/Runtime+Policies+and+Controls?preview=/568779443/568779484/Drift%20Prevention.pdf</w:t>
        </w:r>
      </w:hyperlink>
    </w:p>
    <w:p w:rsidR="00992FC8" w:rsidP="00992FC8" w:rsidRDefault="00992FC8" w14:paraId="0AD2B0BB"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p>
    <w:p w:rsidR="00992FC8" w:rsidP="00992FC8" w:rsidRDefault="00992FC8" w14:paraId="4FD2BD1D" w14:textId="77777777">
      <w:pPr>
        <w:pStyle w:val="paragraph"/>
        <w:spacing w:before="0" w:beforeAutospacing="0" w:after="0" w:afterAutospacing="0"/>
        <w:textAlignment w:val="baseline"/>
        <w:rPr>
          <w:rStyle w:val="normaltextrun"/>
          <w:rFonts w:ascii="Calibri Light" w:hAnsi="Calibri Light" w:cs="Calibri Light" w:eastAsiaTheme="majorEastAsia"/>
          <w:color w:val="2F5496"/>
        </w:rPr>
      </w:pPr>
      <w:hyperlink w:history="1" r:id="rId22">
        <w:r w:rsidRPr="0026630F">
          <w:rPr>
            <w:rStyle w:val="Hyperlink"/>
            <w:rFonts w:ascii="Calibri Light" w:hAnsi="Calibri Light" w:cs="Calibri Light" w:eastAsiaTheme="majorEastAsia"/>
          </w:rPr>
          <w:t>https://confluence.esteeonline.com/display/CST/Kubernetes+Assurance+Policies+and+Controls?preview=/568779453/568779482/Sensitive%20Data%20%26%20Secret%20Data%20Control%20-%20V%201.0.pdf</w:t>
        </w:r>
      </w:hyperlink>
    </w:p>
    <w:p w:rsidRPr="00992FC8" w:rsidR="00992FC8" w:rsidP="00992FC8" w:rsidRDefault="00992FC8" w14:paraId="7E97C041" w14:textId="77777777"/>
    <w:p w:rsidRPr="00745F40" w:rsidR="00992FC8" w:rsidP="00745F40" w:rsidRDefault="00547D2A" w14:paraId="1B462DF4" w14:textId="15D4DF4A">
      <w:r>
        <w:t>Note: FAQ document link will update after review and approval.</w:t>
      </w:r>
    </w:p>
    <w:sectPr w:rsidRPr="00745F40" w:rsidR="00992FC8" w:rsidSect="006D0880">
      <w:pgSz w:w="11906" w:h="16838" w:orient="portrait"/>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21B73" w:rsidP="002B6AFD" w:rsidRDefault="00321B73" w14:paraId="2293B114" w14:textId="77777777">
      <w:pPr>
        <w:spacing w:after="0" w:line="240" w:lineRule="auto"/>
      </w:pPr>
      <w:r>
        <w:separator/>
      </w:r>
    </w:p>
  </w:endnote>
  <w:endnote w:type="continuationSeparator" w:id="0">
    <w:p w:rsidR="00321B73" w:rsidP="002B6AFD" w:rsidRDefault="00321B73" w14:paraId="072D5CAF" w14:textId="77777777">
      <w:pPr>
        <w:spacing w:after="0" w:line="240" w:lineRule="auto"/>
      </w:pPr>
      <w:r>
        <w:continuationSeparator/>
      </w:r>
    </w:p>
  </w:endnote>
  <w:endnote w:type="continuationNotice" w:id="1">
    <w:p w:rsidR="00F66F46" w:rsidRDefault="00F66F46" w14:paraId="789B157F"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21B73" w:rsidP="002B6AFD" w:rsidRDefault="00321B73" w14:paraId="0E7FDBD1" w14:textId="77777777">
      <w:pPr>
        <w:spacing w:after="0" w:line="240" w:lineRule="auto"/>
      </w:pPr>
      <w:r>
        <w:separator/>
      </w:r>
    </w:p>
  </w:footnote>
  <w:footnote w:type="continuationSeparator" w:id="0">
    <w:p w:rsidR="00321B73" w:rsidP="002B6AFD" w:rsidRDefault="00321B73" w14:paraId="2D8E34BD" w14:textId="77777777">
      <w:pPr>
        <w:spacing w:after="0" w:line="240" w:lineRule="auto"/>
      </w:pPr>
      <w:r>
        <w:continuationSeparator/>
      </w:r>
    </w:p>
  </w:footnote>
  <w:footnote w:type="continuationNotice" w:id="1">
    <w:p w:rsidR="00F66F46" w:rsidRDefault="00F66F46" w14:paraId="626CFCD9"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112860"/>
    <w:multiLevelType w:val="hybridMultilevel"/>
    <w:tmpl w:val="3CDC32A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 w15:restartNumberingAfterBreak="0">
    <w:nsid w:val="32DE3BD4"/>
    <w:multiLevelType w:val="multilevel"/>
    <w:tmpl w:val="E7B8448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373E7C31"/>
    <w:multiLevelType w:val="hybridMultilevel"/>
    <w:tmpl w:val="787E14A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3" w15:restartNumberingAfterBreak="0">
    <w:nsid w:val="497B3809"/>
    <w:multiLevelType w:val="multilevel"/>
    <w:tmpl w:val="E82EAF8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53702FFF"/>
    <w:multiLevelType w:val="multilevel"/>
    <w:tmpl w:val="EA8C8EE2"/>
    <w:lvl w:ilvl="0">
      <w:start w:val="1"/>
      <w:numFmt w:val="decimal"/>
      <w:lvlText w:val="%1.0"/>
      <w:lvlJc w:val="left"/>
      <w:pPr>
        <w:ind w:left="1080" w:hanging="360"/>
      </w:pPr>
      <w:rPr>
        <w:rFonts w:hint="default" w:eastAsiaTheme="majorEastAsia"/>
      </w:rPr>
    </w:lvl>
    <w:lvl w:ilvl="1">
      <w:start w:val="1"/>
      <w:numFmt w:val="decimal"/>
      <w:lvlText w:val="%1.%2"/>
      <w:lvlJc w:val="left"/>
      <w:pPr>
        <w:ind w:left="1800" w:hanging="360"/>
      </w:pPr>
      <w:rPr>
        <w:rFonts w:hint="default" w:eastAsiaTheme="majorEastAsia"/>
      </w:rPr>
    </w:lvl>
    <w:lvl w:ilvl="2">
      <w:start w:val="1"/>
      <w:numFmt w:val="decimal"/>
      <w:lvlText w:val="%1.%2.%3"/>
      <w:lvlJc w:val="left"/>
      <w:pPr>
        <w:ind w:left="2880" w:hanging="720"/>
      </w:pPr>
      <w:rPr>
        <w:rFonts w:hint="default" w:eastAsiaTheme="majorEastAsia"/>
      </w:rPr>
    </w:lvl>
    <w:lvl w:ilvl="3">
      <w:start w:val="1"/>
      <w:numFmt w:val="decimal"/>
      <w:lvlText w:val="%1.%2.%3.%4"/>
      <w:lvlJc w:val="left"/>
      <w:pPr>
        <w:ind w:left="3600" w:hanging="720"/>
      </w:pPr>
      <w:rPr>
        <w:rFonts w:hint="default" w:eastAsiaTheme="majorEastAsia"/>
      </w:rPr>
    </w:lvl>
    <w:lvl w:ilvl="4">
      <w:start w:val="1"/>
      <w:numFmt w:val="decimal"/>
      <w:lvlText w:val="%1.%2.%3.%4.%5"/>
      <w:lvlJc w:val="left"/>
      <w:pPr>
        <w:ind w:left="4680" w:hanging="1080"/>
      </w:pPr>
      <w:rPr>
        <w:rFonts w:hint="default" w:eastAsiaTheme="majorEastAsia"/>
      </w:rPr>
    </w:lvl>
    <w:lvl w:ilvl="5">
      <w:start w:val="1"/>
      <w:numFmt w:val="decimal"/>
      <w:lvlText w:val="%1.%2.%3.%4.%5.%6"/>
      <w:lvlJc w:val="left"/>
      <w:pPr>
        <w:ind w:left="5400" w:hanging="1080"/>
      </w:pPr>
      <w:rPr>
        <w:rFonts w:hint="default" w:eastAsiaTheme="majorEastAsia"/>
      </w:rPr>
    </w:lvl>
    <w:lvl w:ilvl="6">
      <w:start w:val="1"/>
      <w:numFmt w:val="decimal"/>
      <w:lvlText w:val="%1.%2.%3.%4.%5.%6.%7"/>
      <w:lvlJc w:val="left"/>
      <w:pPr>
        <w:ind w:left="6480" w:hanging="1440"/>
      </w:pPr>
      <w:rPr>
        <w:rFonts w:hint="default" w:eastAsiaTheme="majorEastAsia"/>
      </w:rPr>
    </w:lvl>
    <w:lvl w:ilvl="7">
      <w:start w:val="1"/>
      <w:numFmt w:val="decimal"/>
      <w:lvlText w:val="%1.%2.%3.%4.%5.%6.%7.%8"/>
      <w:lvlJc w:val="left"/>
      <w:pPr>
        <w:ind w:left="7200" w:hanging="1440"/>
      </w:pPr>
      <w:rPr>
        <w:rFonts w:hint="default" w:eastAsiaTheme="majorEastAsia"/>
      </w:rPr>
    </w:lvl>
    <w:lvl w:ilvl="8">
      <w:start w:val="1"/>
      <w:numFmt w:val="decimal"/>
      <w:lvlText w:val="%1.%2.%3.%4.%5.%6.%7.%8.%9"/>
      <w:lvlJc w:val="left"/>
      <w:pPr>
        <w:ind w:left="7920" w:hanging="1440"/>
      </w:pPr>
      <w:rPr>
        <w:rFonts w:hint="default" w:eastAsiaTheme="majorEastAsia"/>
      </w:rPr>
    </w:lvl>
  </w:abstractNum>
  <w:abstractNum w:abstractNumId="5" w15:restartNumberingAfterBreak="0">
    <w:nsid w:val="57A477AA"/>
    <w:multiLevelType w:val="hybridMultilevel"/>
    <w:tmpl w:val="1666BD48"/>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6" w15:restartNumberingAfterBreak="0">
    <w:nsid w:val="5A1350A7"/>
    <w:multiLevelType w:val="multilevel"/>
    <w:tmpl w:val="D95630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5ED71858"/>
    <w:multiLevelType w:val="hybridMultilevel"/>
    <w:tmpl w:val="5D3E9A86"/>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8" w15:restartNumberingAfterBreak="0">
    <w:nsid w:val="6373104E"/>
    <w:multiLevelType w:val="multilevel"/>
    <w:tmpl w:val="58066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B06D4F"/>
    <w:multiLevelType w:val="hybridMultilevel"/>
    <w:tmpl w:val="70AE3CB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0" w15:restartNumberingAfterBreak="0">
    <w:nsid w:val="74B752CC"/>
    <w:multiLevelType w:val="hybridMultilevel"/>
    <w:tmpl w:val="493861A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1" w15:restartNumberingAfterBreak="0">
    <w:nsid w:val="79550316"/>
    <w:multiLevelType w:val="multilevel"/>
    <w:tmpl w:val="32AAF1C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328050390">
    <w:abstractNumId w:val="1"/>
  </w:num>
  <w:num w:numId="2" w16cid:durableId="536816147">
    <w:abstractNumId w:val="11"/>
  </w:num>
  <w:num w:numId="3" w16cid:durableId="1735160671">
    <w:abstractNumId w:val="5"/>
  </w:num>
  <w:num w:numId="4" w16cid:durableId="1332221389">
    <w:abstractNumId w:val="8"/>
  </w:num>
  <w:num w:numId="5" w16cid:durableId="2051223844">
    <w:abstractNumId w:val="4"/>
  </w:num>
  <w:num w:numId="6" w16cid:durableId="1000161392">
    <w:abstractNumId w:val="2"/>
  </w:num>
  <w:num w:numId="7" w16cid:durableId="294143720">
    <w:abstractNumId w:val="9"/>
  </w:num>
  <w:num w:numId="8" w16cid:durableId="91246117">
    <w:abstractNumId w:val="0"/>
  </w:num>
  <w:num w:numId="9" w16cid:durableId="857696431">
    <w:abstractNumId w:val="3"/>
  </w:num>
  <w:num w:numId="10" w16cid:durableId="1725131899">
    <w:abstractNumId w:val="6"/>
  </w:num>
  <w:num w:numId="11" w16cid:durableId="1416854649">
    <w:abstractNumId w:val="10"/>
  </w:num>
  <w:num w:numId="12" w16cid:durableId="50417644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ni, Mihirkumar">
    <w15:presenceInfo w15:providerId="AD" w15:userId="S::mjani1@estee.com::b826719e-676c-427c-b892-45faa942a1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dirty"/>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8BF"/>
    <w:rsid w:val="000073C1"/>
    <w:rsid w:val="00011C85"/>
    <w:rsid w:val="00012EBE"/>
    <w:rsid w:val="00014F2A"/>
    <w:rsid w:val="00016EF6"/>
    <w:rsid w:val="00017CF2"/>
    <w:rsid w:val="000254E8"/>
    <w:rsid w:val="000259D9"/>
    <w:rsid w:val="00027CA4"/>
    <w:rsid w:val="00032911"/>
    <w:rsid w:val="00034711"/>
    <w:rsid w:val="00041232"/>
    <w:rsid w:val="0004324F"/>
    <w:rsid w:val="00050518"/>
    <w:rsid w:val="00050C6F"/>
    <w:rsid w:val="00050EB2"/>
    <w:rsid w:val="00057146"/>
    <w:rsid w:val="00062CC9"/>
    <w:rsid w:val="00065999"/>
    <w:rsid w:val="00066CCD"/>
    <w:rsid w:val="00067922"/>
    <w:rsid w:val="00070439"/>
    <w:rsid w:val="0007111B"/>
    <w:rsid w:val="000754F7"/>
    <w:rsid w:val="00076F85"/>
    <w:rsid w:val="00077144"/>
    <w:rsid w:val="00077990"/>
    <w:rsid w:val="00077FE2"/>
    <w:rsid w:val="000801BD"/>
    <w:rsid w:val="000843F3"/>
    <w:rsid w:val="00084D65"/>
    <w:rsid w:val="00086137"/>
    <w:rsid w:val="00087B39"/>
    <w:rsid w:val="00093581"/>
    <w:rsid w:val="0009460B"/>
    <w:rsid w:val="00095528"/>
    <w:rsid w:val="000A0605"/>
    <w:rsid w:val="000A0A5F"/>
    <w:rsid w:val="000A1AE3"/>
    <w:rsid w:val="000A43BA"/>
    <w:rsid w:val="000A4C62"/>
    <w:rsid w:val="000A6BD9"/>
    <w:rsid w:val="000B3217"/>
    <w:rsid w:val="000B44CC"/>
    <w:rsid w:val="000B4601"/>
    <w:rsid w:val="000C136C"/>
    <w:rsid w:val="000C13DA"/>
    <w:rsid w:val="000C1E27"/>
    <w:rsid w:val="000C315C"/>
    <w:rsid w:val="000C466B"/>
    <w:rsid w:val="000C5098"/>
    <w:rsid w:val="000C5599"/>
    <w:rsid w:val="000D1775"/>
    <w:rsid w:val="000D5A96"/>
    <w:rsid w:val="000D7539"/>
    <w:rsid w:val="000D7FE8"/>
    <w:rsid w:val="000E5698"/>
    <w:rsid w:val="000E7A74"/>
    <w:rsid w:val="000F149E"/>
    <w:rsid w:val="000F64A1"/>
    <w:rsid w:val="0010178E"/>
    <w:rsid w:val="001022A6"/>
    <w:rsid w:val="0010231C"/>
    <w:rsid w:val="001055B1"/>
    <w:rsid w:val="001113AC"/>
    <w:rsid w:val="001118C5"/>
    <w:rsid w:val="001127F6"/>
    <w:rsid w:val="0012135C"/>
    <w:rsid w:val="001231A6"/>
    <w:rsid w:val="00123DF2"/>
    <w:rsid w:val="001259F6"/>
    <w:rsid w:val="001267D5"/>
    <w:rsid w:val="0012774D"/>
    <w:rsid w:val="00127A6B"/>
    <w:rsid w:val="00134987"/>
    <w:rsid w:val="001406D5"/>
    <w:rsid w:val="0014759E"/>
    <w:rsid w:val="00154EC4"/>
    <w:rsid w:val="001574AE"/>
    <w:rsid w:val="00157EAE"/>
    <w:rsid w:val="00163A71"/>
    <w:rsid w:val="00164447"/>
    <w:rsid w:val="00164EF2"/>
    <w:rsid w:val="00164FFB"/>
    <w:rsid w:val="001656CF"/>
    <w:rsid w:val="00171653"/>
    <w:rsid w:val="00173608"/>
    <w:rsid w:val="00174832"/>
    <w:rsid w:val="00176099"/>
    <w:rsid w:val="00180922"/>
    <w:rsid w:val="00191607"/>
    <w:rsid w:val="00196470"/>
    <w:rsid w:val="001A20F6"/>
    <w:rsid w:val="001A2A1B"/>
    <w:rsid w:val="001A3D82"/>
    <w:rsid w:val="001A7065"/>
    <w:rsid w:val="001A7515"/>
    <w:rsid w:val="001B741C"/>
    <w:rsid w:val="001C12DC"/>
    <w:rsid w:val="001C19BF"/>
    <w:rsid w:val="001C3BB2"/>
    <w:rsid w:val="001C4CD2"/>
    <w:rsid w:val="001C5A3B"/>
    <w:rsid w:val="001C71CF"/>
    <w:rsid w:val="001C7CBC"/>
    <w:rsid w:val="001D4781"/>
    <w:rsid w:val="001E0553"/>
    <w:rsid w:val="001E1C42"/>
    <w:rsid w:val="001F45D4"/>
    <w:rsid w:val="001F6E5A"/>
    <w:rsid w:val="002010E1"/>
    <w:rsid w:val="00201525"/>
    <w:rsid w:val="00201966"/>
    <w:rsid w:val="002028BF"/>
    <w:rsid w:val="0020497F"/>
    <w:rsid w:val="0020622A"/>
    <w:rsid w:val="00206D8D"/>
    <w:rsid w:val="0021163B"/>
    <w:rsid w:val="00213094"/>
    <w:rsid w:val="00213D36"/>
    <w:rsid w:val="0021774F"/>
    <w:rsid w:val="00225564"/>
    <w:rsid w:val="00230F03"/>
    <w:rsid w:val="00231766"/>
    <w:rsid w:val="0024142B"/>
    <w:rsid w:val="002437FE"/>
    <w:rsid w:val="00243830"/>
    <w:rsid w:val="00243DD1"/>
    <w:rsid w:val="002465A0"/>
    <w:rsid w:val="00247C64"/>
    <w:rsid w:val="00247F6F"/>
    <w:rsid w:val="00250400"/>
    <w:rsid w:val="00252D75"/>
    <w:rsid w:val="00252DB5"/>
    <w:rsid w:val="00253899"/>
    <w:rsid w:val="00260E80"/>
    <w:rsid w:val="00260F17"/>
    <w:rsid w:val="0026301E"/>
    <w:rsid w:val="00266239"/>
    <w:rsid w:val="002664EE"/>
    <w:rsid w:val="00266E67"/>
    <w:rsid w:val="00275246"/>
    <w:rsid w:val="0028190B"/>
    <w:rsid w:val="00282F3C"/>
    <w:rsid w:val="00284A97"/>
    <w:rsid w:val="00290666"/>
    <w:rsid w:val="00294002"/>
    <w:rsid w:val="00295B29"/>
    <w:rsid w:val="002A0173"/>
    <w:rsid w:val="002A08C4"/>
    <w:rsid w:val="002A0C40"/>
    <w:rsid w:val="002A2D11"/>
    <w:rsid w:val="002A3121"/>
    <w:rsid w:val="002A5180"/>
    <w:rsid w:val="002B13F7"/>
    <w:rsid w:val="002B1A16"/>
    <w:rsid w:val="002B3113"/>
    <w:rsid w:val="002B6592"/>
    <w:rsid w:val="002B6AFD"/>
    <w:rsid w:val="002B72BC"/>
    <w:rsid w:val="002C15ED"/>
    <w:rsid w:val="002C419D"/>
    <w:rsid w:val="002C47F5"/>
    <w:rsid w:val="002C4B38"/>
    <w:rsid w:val="002C5A60"/>
    <w:rsid w:val="002D03C0"/>
    <w:rsid w:val="002D319C"/>
    <w:rsid w:val="002D7096"/>
    <w:rsid w:val="002E2476"/>
    <w:rsid w:val="002E2629"/>
    <w:rsid w:val="002E38B5"/>
    <w:rsid w:val="002E68F4"/>
    <w:rsid w:val="002E7534"/>
    <w:rsid w:val="002F27B4"/>
    <w:rsid w:val="002F714C"/>
    <w:rsid w:val="00303FA4"/>
    <w:rsid w:val="00304A84"/>
    <w:rsid w:val="00312AFC"/>
    <w:rsid w:val="0031477C"/>
    <w:rsid w:val="0031528A"/>
    <w:rsid w:val="00320643"/>
    <w:rsid w:val="00320783"/>
    <w:rsid w:val="00321B73"/>
    <w:rsid w:val="00324785"/>
    <w:rsid w:val="00325945"/>
    <w:rsid w:val="00325E27"/>
    <w:rsid w:val="00332D26"/>
    <w:rsid w:val="00332EFF"/>
    <w:rsid w:val="0033696A"/>
    <w:rsid w:val="00336F55"/>
    <w:rsid w:val="003432F4"/>
    <w:rsid w:val="003475BF"/>
    <w:rsid w:val="00354B06"/>
    <w:rsid w:val="003628A6"/>
    <w:rsid w:val="00362C2E"/>
    <w:rsid w:val="00365F27"/>
    <w:rsid w:val="00367AC2"/>
    <w:rsid w:val="00367C17"/>
    <w:rsid w:val="00371FDA"/>
    <w:rsid w:val="0037700A"/>
    <w:rsid w:val="00385BA9"/>
    <w:rsid w:val="00392A9D"/>
    <w:rsid w:val="00393EB4"/>
    <w:rsid w:val="003942A6"/>
    <w:rsid w:val="003A2BAA"/>
    <w:rsid w:val="003A2D48"/>
    <w:rsid w:val="003A39E9"/>
    <w:rsid w:val="003A3AE0"/>
    <w:rsid w:val="003A43AF"/>
    <w:rsid w:val="003A4E72"/>
    <w:rsid w:val="003B2990"/>
    <w:rsid w:val="003B2D45"/>
    <w:rsid w:val="003B7FC0"/>
    <w:rsid w:val="003C1388"/>
    <w:rsid w:val="003C15FB"/>
    <w:rsid w:val="003C17D6"/>
    <w:rsid w:val="003C2570"/>
    <w:rsid w:val="003C3C14"/>
    <w:rsid w:val="003C7429"/>
    <w:rsid w:val="003D1F34"/>
    <w:rsid w:val="003D2BB3"/>
    <w:rsid w:val="003E0988"/>
    <w:rsid w:val="003E0CB3"/>
    <w:rsid w:val="003E4AC7"/>
    <w:rsid w:val="003E4BF8"/>
    <w:rsid w:val="003E5F66"/>
    <w:rsid w:val="003F120B"/>
    <w:rsid w:val="003F3FE6"/>
    <w:rsid w:val="003F42A4"/>
    <w:rsid w:val="003F4634"/>
    <w:rsid w:val="003F541E"/>
    <w:rsid w:val="00400942"/>
    <w:rsid w:val="00401A64"/>
    <w:rsid w:val="00401E83"/>
    <w:rsid w:val="00403E43"/>
    <w:rsid w:val="004049F9"/>
    <w:rsid w:val="00411D02"/>
    <w:rsid w:val="00420A36"/>
    <w:rsid w:val="004213A0"/>
    <w:rsid w:val="00424089"/>
    <w:rsid w:val="00424F4F"/>
    <w:rsid w:val="0042564C"/>
    <w:rsid w:val="004265E1"/>
    <w:rsid w:val="00427151"/>
    <w:rsid w:val="00430326"/>
    <w:rsid w:val="00430354"/>
    <w:rsid w:val="00430375"/>
    <w:rsid w:val="00430977"/>
    <w:rsid w:val="004326E1"/>
    <w:rsid w:val="004331CF"/>
    <w:rsid w:val="00433F39"/>
    <w:rsid w:val="004358C2"/>
    <w:rsid w:val="00444C9D"/>
    <w:rsid w:val="00445209"/>
    <w:rsid w:val="00450971"/>
    <w:rsid w:val="004528C7"/>
    <w:rsid w:val="004537DD"/>
    <w:rsid w:val="004570F0"/>
    <w:rsid w:val="004602A2"/>
    <w:rsid w:val="00462046"/>
    <w:rsid w:val="004620C3"/>
    <w:rsid w:val="004648AD"/>
    <w:rsid w:val="00470669"/>
    <w:rsid w:val="00477D8C"/>
    <w:rsid w:val="004839E2"/>
    <w:rsid w:val="00483FD6"/>
    <w:rsid w:val="00485CB4"/>
    <w:rsid w:val="0048731F"/>
    <w:rsid w:val="00487BFB"/>
    <w:rsid w:val="0049170D"/>
    <w:rsid w:val="00495D27"/>
    <w:rsid w:val="004A4543"/>
    <w:rsid w:val="004A4805"/>
    <w:rsid w:val="004B347B"/>
    <w:rsid w:val="004B4DDA"/>
    <w:rsid w:val="004D0C86"/>
    <w:rsid w:val="004D4CFD"/>
    <w:rsid w:val="004E2392"/>
    <w:rsid w:val="004E23D2"/>
    <w:rsid w:val="004E6CDB"/>
    <w:rsid w:val="004E7F60"/>
    <w:rsid w:val="004F089D"/>
    <w:rsid w:val="004F7261"/>
    <w:rsid w:val="005052DA"/>
    <w:rsid w:val="005054DB"/>
    <w:rsid w:val="005179DA"/>
    <w:rsid w:val="00517EBB"/>
    <w:rsid w:val="00523F24"/>
    <w:rsid w:val="00526B90"/>
    <w:rsid w:val="00540018"/>
    <w:rsid w:val="00543314"/>
    <w:rsid w:val="00545B29"/>
    <w:rsid w:val="00547D2A"/>
    <w:rsid w:val="00550408"/>
    <w:rsid w:val="005504F2"/>
    <w:rsid w:val="0055141E"/>
    <w:rsid w:val="0055761B"/>
    <w:rsid w:val="00557ABF"/>
    <w:rsid w:val="005600FC"/>
    <w:rsid w:val="005616A6"/>
    <w:rsid w:val="0056230F"/>
    <w:rsid w:val="0056448F"/>
    <w:rsid w:val="0056561E"/>
    <w:rsid w:val="00566ECE"/>
    <w:rsid w:val="005676CA"/>
    <w:rsid w:val="005739EF"/>
    <w:rsid w:val="00573BF3"/>
    <w:rsid w:val="00574B74"/>
    <w:rsid w:val="005757CF"/>
    <w:rsid w:val="005761D9"/>
    <w:rsid w:val="005817E5"/>
    <w:rsid w:val="00584221"/>
    <w:rsid w:val="00587F33"/>
    <w:rsid w:val="005A3801"/>
    <w:rsid w:val="005A4789"/>
    <w:rsid w:val="005B015B"/>
    <w:rsid w:val="005B02B2"/>
    <w:rsid w:val="005B3116"/>
    <w:rsid w:val="005C3507"/>
    <w:rsid w:val="005C3E54"/>
    <w:rsid w:val="005C66CF"/>
    <w:rsid w:val="005D0FF4"/>
    <w:rsid w:val="005D2F80"/>
    <w:rsid w:val="005E14FA"/>
    <w:rsid w:val="005E47BD"/>
    <w:rsid w:val="005E6C67"/>
    <w:rsid w:val="005F3A50"/>
    <w:rsid w:val="005F4AE2"/>
    <w:rsid w:val="005F79DA"/>
    <w:rsid w:val="006020A8"/>
    <w:rsid w:val="00606C98"/>
    <w:rsid w:val="0060791F"/>
    <w:rsid w:val="00610B86"/>
    <w:rsid w:val="00611EAE"/>
    <w:rsid w:val="00612B6B"/>
    <w:rsid w:val="00620024"/>
    <w:rsid w:val="00620ACA"/>
    <w:rsid w:val="00621978"/>
    <w:rsid w:val="00621B00"/>
    <w:rsid w:val="00625C5B"/>
    <w:rsid w:val="00626049"/>
    <w:rsid w:val="00640717"/>
    <w:rsid w:val="0064264E"/>
    <w:rsid w:val="00644F0C"/>
    <w:rsid w:val="006462AF"/>
    <w:rsid w:val="00646843"/>
    <w:rsid w:val="0064778F"/>
    <w:rsid w:val="006502AB"/>
    <w:rsid w:val="006533AE"/>
    <w:rsid w:val="006545D3"/>
    <w:rsid w:val="00655A88"/>
    <w:rsid w:val="0065673D"/>
    <w:rsid w:val="00660BF9"/>
    <w:rsid w:val="006616FC"/>
    <w:rsid w:val="006659EA"/>
    <w:rsid w:val="00672CFE"/>
    <w:rsid w:val="00675836"/>
    <w:rsid w:val="00677BD5"/>
    <w:rsid w:val="00677D4C"/>
    <w:rsid w:val="00680EA1"/>
    <w:rsid w:val="0069017D"/>
    <w:rsid w:val="006907AA"/>
    <w:rsid w:val="00690AF3"/>
    <w:rsid w:val="00691D31"/>
    <w:rsid w:val="00695050"/>
    <w:rsid w:val="006A02D1"/>
    <w:rsid w:val="006B03F2"/>
    <w:rsid w:val="006B7BC6"/>
    <w:rsid w:val="006D0880"/>
    <w:rsid w:val="006D0EFF"/>
    <w:rsid w:val="006D7333"/>
    <w:rsid w:val="006E0C1D"/>
    <w:rsid w:val="006E47F9"/>
    <w:rsid w:val="006E4C8A"/>
    <w:rsid w:val="006E5247"/>
    <w:rsid w:val="006E668A"/>
    <w:rsid w:val="006E7CF2"/>
    <w:rsid w:val="006F0B45"/>
    <w:rsid w:val="006F2270"/>
    <w:rsid w:val="006F78B0"/>
    <w:rsid w:val="007019EB"/>
    <w:rsid w:val="007064EF"/>
    <w:rsid w:val="0070781C"/>
    <w:rsid w:val="00716BB0"/>
    <w:rsid w:val="0072027B"/>
    <w:rsid w:val="007202AF"/>
    <w:rsid w:val="00725003"/>
    <w:rsid w:val="007262CE"/>
    <w:rsid w:val="00727536"/>
    <w:rsid w:val="00730209"/>
    <w:rsid w:val="00732B33"/>
    <w:rsid w:val="007369B2"/>
    <w:rsid w:val="00736E82"/>
    <w:rsid w:val="007403C3"/>
    <w:rsid w:val="007415BA"/>
    <w:rsid w:val="00745F40"/>
    <w:rsid w:val="007545B0"/>
    <w:rsid w:val="0075517E"/>
    <w:rsid w:val="00757603"/>
    <w:rsid w:val="00757E99"/>
    <w:rsid w:val="0076714E"/>
    <w:rsid w:val="0076792D"/>
    <w:rsid w:val="00771239"/>
    <w:rsid w:val="00771E2D"/>
    <w:rsid w:val="0077377D"/>
    <w:rsid w:val="00773FD6"/>
    <w:rsid w:val="0078036E"/>
    <w:rsid w:val="0078498F"/>
    <w:rsid w:val="0078662E"/>
    <w:rsid w:val="007913B2"/>
    <w:rsid w:val="00792C2D"/>
    <w:rsid w:val="00795226"/>
    <w:rsid w:val="007A0491"/>
    <w:rsid w:val="007A0701"/>
    <w:rsid w:val="007A423A"/>
    <w:rsid w:val="007A64F5"/>
    <w:rsid w:val="007B2D67"/>
    <w:rsid w:val="007B5A83"/>
    <w:rsid w:val="007B705E"/>
    <w:rsid w:val="007C0B0A"/>
    <w:rsid w:val="007C64AD"/>
    <w:rsid w:val="007D368F"/>
    <w:rsid w:val="007D37D2"/>
    <w:rsid w:val="007D6344"/>
    <w:rsid w:val="007D7EAE"/>
    <w:rsid w:val="007E6507"/>
    <w:rsid w:val="007E6F80"/>
    <w:rsid w:val="007E7B7D"/>
    <w:rsid w:val="007F4413"/>
    <w:rsid w:val="007F55F2"/>
    <w:rsid w:val="007F6934"/>
    <w:rsid w:val="007F6C21"/>
    <w:rsid w:val="007F7283"/>
    <w:rsid w:val="00801A91"/>
    <w:rsid w:val="008021AE"/>
    <w:rsid w:val="00802A56"/>
    <w:rsid w:val="00806A7B"/>
    <w:rsid w:val="00807B40"/>
    <w:rsid w:val="00811AF1"/>
    <w:rsid w:val="00814F5E"/>
    <w:rsid w:val="0081607B"/>
    <w:rsid w:val="00816C7F"/>
    <w:rsid w:val="00820B6B"/>
    <w:rsid w:val="00821374"/>
    <w:rsid w:val="0082241D"/>
    <w:rsid w:val="00824DC3"/>
    <w:rsid w:val="00840C07"/>
    <w:rsid w:val="008437F0"/>
    <w:rsid w:val="00843EE3"/>
    <w:rsid w:val="0085553D"/>
    <w:rsid w:val="008614EB"/>
    <w:rsid w:val="008642E7"/>
    <w:rsid w:val="00877598"/>
    <w:rsid w:val="008800AB"/>
    <w:rsid w:val="00884AEB"/>
    <w:rsid w:val="008910EB"/>
    <w:rsid w:val="008A04C4"/>
    <w:rsid w:val="008B2E49"/>
    <w:rsid w:val="008C001E"/>
    <w:rsid w:val="008C0A62"/>
    <w:rsid w:val="008C3580"/>
    <w:rsid w:val="008C42AC"/>
    <w:rsid w:val="008C53EB"/>
    <w:rsid w:val="008C550C"/>
    <w:rsid w:val="008C7738"/>
    <w:rsid w:val="008D3A81"/>
    <w:rsid w:val="008D5248"/>
    <w:rsid w:val="008D704C"/>
    <w:rsid w:val="008E335F"/>
    <w:rsid w:val="008E469D"/>
    <w:rsid w:val="008E4F1E"/>
    <w:rsid w:val="008E53E0"/>
    <w:rsid w:val="008E6054"/>
    <w:rsid w:val="008E6504"/>
    <w:rsid w:val="00903365"/>
    <w:rsid w:val="00906903"/>
    <w:rsid w:val="00906F8A"/>
    <w:rsid w:val="009100F6"/>
    <w:rsid w:val="0091159A"/>
    <w:rsid w:val="00914B39"/>
    <w:rsid w:val="009150B4"/>
    <w:rsid w:val="0091557A"/>
    <w:rsid w:val="00915D69"/>
    <w:rsid w:val="009161BD"/>
    <w:rsid w:val="009236D6"/>
    <w:rsid w:val="009260F5"/>
    <w:rsid w:val="00926639"/>
    <w:rsid w:val="009268CE"/>
    <w:rsid w:val="00931983"/>
    <w:rsid w:val="00931EF4"/>
    <w:rsid w:val="0093346E"/>
    <w:rsid w:val="00933758"/>
    <w:rsid w:val="0093665E"/>
    <w:rsid w:val="00946205"/>
    <w:rsid w:val="00947EE4"/>
    <w:rsid w:val="0095694D"/>
    <w:rsid w:val="00963B5E"/>
    <w:rsid w:val="00964D76"/>
    <w:rsid w:val="00965A84"/>
    <w:rsid w:val="009729AC"/>
    <w:rsid w:val="00973E07"/>
    <w:rsid w:val="009823A3"/>
    <w:rsid w:val="00983A87"/>
    <w:rsid w:val="00992FC8"/>
    <w:rsid w:val="00994A46"/>
    <w:rsid w:val="00995EA9"/>
    <w:rsid w:val="009A0AB2"/>
    <w:rsid w:val="009A190C"/>
    <w:rsid w:val="009A389C"/>
    <w:rsid w:val="009A3DF6"/>
    <w:rsid w:val="009A5B56"/>
    <w:rsid w:val="009A5FBD"/>
    <w:rsid w:val="009A6D3C"/>
    <w:rsid w:val="009B2866"/>
    <w:rsid w:val="009B2AB0"/>
    <w:rsid w:val="009C0D36"/>
    <w:rsid w:val="009C214F"/>
    <w:rsid w:val="009C37EA"/>
    <w:rsid w:val="009C492A"/>
    <w:rsid w:val="009C49F1"/>
    <w:rsid w:val="009D29A3"/>
    <w:rsid w:val="009D56F9"/>
    <w:rsid w:val="009E142A"/>
    <w:rsid w:val="009E1482"/>
    <w:rsid w:val="009E4647"/>
    <w:rsid w:val="009E48A8"/>
    <w:rsid w:val="009F5C23"/>
    <w:rsid w:val="00A02AA7"/>
    <w:rsid w:val="00A04584"/>
    <w:rsid w:val="00A04F80"/>
    <w:rsid w:val="00A0550F"/>
    <w:rsid w:val="00A056E8"/>
    <w:rsid w:val="00A07565"/>
    <w:rsid w:val="00A122DE"/>
    <w:rsid w:val="00A13863"/>
    <w:rsid w:val="00A157CE"/>
    <w:rsid w:val="00A25BA6"/>
    <w:rsid w:val="00A25EAF"/>
    <w:rsid w:val="00A339B9"/>
    <w:rsid w:val="00A36902"/>
    <w:rsid w:val="00A40281"/>
    <w:rsid w:val="00A41372"/>
    <w:rsid w:val="00A43C85"/>
    <w:rsid w:val="00A449E4"/>
    <w:rsid w:val="00A46056"/>
    <w:rsid w:val="00A50195"/>
    <w:rsid w:val="00A53DFF"/>
    <w:rsid w:val="00A547F2"/>
    <w:rsid w:val="00A54C9D"/>
    <w:rsid w:val="00A56BFD"/>
    <w:rsid w:val="00A56F24"/>
    <w:rsid w:val="00A60C72"/>
    <w:rsid w:val="00A65E68"/>
    <w:rsid w:val="00A66166"/>
    <w:rsid w:val="00A66A07"/>
    <w:rsid w:val="00A700CA"/>
    <w:rsid w:val="00A73240"/>
    <w:rsid w:val="00A73DAA"/>
    <w:rsid w:val="00A76CA1"/>
    <w:rsid w:val="00A82D95"/>
    <w:rsid w:val="00A83F8D"/>
    <w:rsid w:val="00A87434"/>
    <w:rsid w:val="00A901B2"/>
    <w:rsid w:val="00A91179"/>
    <w:rsid w:val="00A94809"/>
    <w:rsid w:val="00A956A9"/>
    <w:rsid w:val="00A965B2"/>
    <w:rsid w:val="00A97F03"/>
    <w:rsid w:val="00AA3388"/>
    <w:rsid w:val="00AA3507"/>
    <w:rsid w:val="00AA5AB7"/>
    <w:rsid w:val="00AA742F"/>
    <w:rsid w:val="00AB3ABA"/>
    <w:rsid w:val="00AB722E"/>
    <w:rsid w:val="00AB7E77"/>
    <w:rsid w:val="00AC61ED"/>
    <w:rsid w:val="00AD1B05"/>
    <w:rsid w:val="00AD4891"/>
    <w:rsid w:val="00AD4C84"/>
    <w:rsid w:val="00AD5EB3"/>
    <w:rsid w:val="00AD61FA"/>
    <w:rsid w:val="00AE2AA8"/>
    <w:rsid w:val="00AE5128"/>
    <w:rsid w:val="00AE7C42"/>
    <w:rsid w:val="00AF45F7"/>
    <w:rsid w:val="00B00459"/>
    <w:rsid w:val="00B01043"/>
    <w:rsid w:val="00B03A49"/>
    <w:rsid w:val="00B04E38"/>
    <w:rsid w:val="00B05B39"/>
    <w:rsid w:val="00B06B65"/>
    <w:rsid w:val="00B10827"/>
    <w:rsid w:val="00B1459B"/>
    <w:rsid w:val="00B1642C"/>
    <w:rsid w:val="00B170E1"/>
    <w:rsid w:val="00B244C2"/>
    <w:rsid w:val="00B3280A"/>
    <w:rsid w:val="00B3341A"/>
    <w:rsid w:val="00B35383"/>
    <w:rsid w:val="00B40BFC"/>
    <w:rsid w:val="00B41DD9"/>
    <w:rsid w:val="00B47C75"/>
    <w:rsid w:val="00B51A8F"/>
    <w:rsid w:val="00B54705"/>
    <w:rsid w:val="00B54802"/>
    <w:rsid w:val="00B54A47"/>
    <w:rsid w:val="00B5616B"/>
    <w:rsid w:val="00B57DBB"/>
    <w:rsid w:val="00B645AC"/>
    <w:rsid w:val="00B6479B"/>
    <w:rsid w:val="00B64B3C"/>
    <w:rsid w:val="00B74394"/>
    <w:rsid w:val="00B7448A"/>
    <w:rsid w:val="00B86873"/>
    <w:rsid w:val="00B91EFA"/>
    <w:rsid w:val="00BA05B5"/>
    <w:rsid w:val="00BA09D2"/>
    <w:rsid w:val="00BA59A3"/>
    <w:rsid w:val="00BB1D70"/>
    <w:rsid w:val="00BB6F2D"/>
    <w:rsid w:val="00BC03FD"/>
    <w:rsid w:val="00BC73E8"/>
    <w:rsid w:val="00BC7D79"/>
    <w:rsid w:val="00BD058A"/>
    <w:rsid w:val="00BD33A6"/>
    <w:rsid w:val="00BD344D"/>
    <w:rsid w:val="00BE033F"/>
    <w:rsid w:val="00BE5883"/>
    <w:rsid w:val="00BE5E9F"/>
    <w:rsid w:val="00BE5FF4"/>
    <w:rsid w:val="00BF1155"/>
    <w:rsid w:val="00BF5131"/>
    <w:rsid w:val="00BF723B"/>
    <w:rsid w:val="00C012B6"/>
    <w:rsid w:val="00C11805"/>
    <w:rsid w:val="00C13126"/>
    <w:rsid w:val="00C1378C"/>
    <w:rsid w:val="00C1512A"/>
    <w:rsid w:val="00C21448"/>
    <w:rsid w:val="00C2482C"/>
    <w:rsid w:val="00C31BAE"/>
    <w:rsid w:val="00C3212E"/>
    <w:rsid w:val="00C33468"/>
    <w:rsid w:val="00C34124"/>
    <w:rsid w:val="00C41D57"/>
    <w:rsid w:val="00C432B6"/>
    <w:rsid w:val="00C434C5"/>
    <w:rsid w:val="00C443CD"/>
    <w:rsid w:val="00C44AA7"/>
    <w:rsid w:val="00C47695"/>
    <w:rsid w:val="00C52BE5"/>
    <w:rsid w:val="00C52ECD"/>
    <w:rsid w:val="00C52F49"/>
    <w:rsid w:val="00C55370"/>
    <w:rsid w:val="00C604D2"/>
    <w:rsid w:val="00C6303C"/>
    <w:rsid w:val="00C65F4F"/>
    <w:rsid w:val="00C72432"/>
    <w:rsid w:val="00C76005"/>
    <w:rsid w:val="00C76448"/>
    <w:rsid w:val="00C8253E"/>
    <w:rsid w:val="00C857D1"/>
    <w:rsid w:val="00C92F36"/>
    <w:rsid w:val="00C93BDA"/>
    <w:rsid w:val="00C9445E"/>
    <w:rsid w:val="00C971AC"/>
    <w:rsid w:val="00CA14E3"/>
    <w:rsid w:val="00CA2ADF"/>
    <w:rsid w:val="00CB3023"/>
    <w:rsid w:val="00CC1353"/>
    <w:rsid w:val="00CC5A1D"/>
    <w:rsid w:val="00CD00A9"/>
    <w:rsid w:val="00CD0876"/>
    <w:rsid w:val="00CE10CD"/>
    <w:rsid w:val="00CE192A"/>
    <w:rsid w:val="00CF6CE4"/>
    <w:rsid w:val="00D01085"/>
    <w:rsid w:val="00D039B9"/>
    <w:rsid w:val="00D10D30"/>
    <w:rsid w:val="00D14422"/>
    <w:rsid w:val="00D15C2A"/>
    <w:rsid w:val="00D21BB6"/>
    <w:rsid w:val="00D22F6D"/>
    <w:rsid w:val="00D23035"/>
    <w:rsid w:val="00D2456D"/>
    <w:rsid w:val="00D24EF9"/>
    <w:rsid w:val="00D2578E"/>
    <w:rsid w:val="00D30116"/>
    <w:rsid w:val="00D35C58"/>
    <w:rsid w:val="00D413E3"/>
    <w:rsid w:val="00D41E8F"/>
    <w:rsid w:val="00D456A7"/>
    <w:rsid w:val="00D5262D"/>
    <w:rsid w:val="00D54166"/>
    <w:rsid w:val="00D567B0"/>
    <w:rsid w:val="00D56D7B"/>
    <w:rsid w:val="00D57A21"/>
    <w:rsid w:val="00D60FF4"/>
    <w:rsid w:val="00D632AB"/>
    <w:rsid w:val="00D64D67"/>
    <w:rsid w:val="00D66478"/>
    <w:rsid w:val="00D71C66"/>
    <w:rsid w:val="00D75260"/>
    <w:rsid w:val="00D84153"/>
    <w:rsid w:val="00D85F71"/>
    <w:rsid w:val="00D90B12"/>
    <w:rsid w:val="00D950A1"/>
    <w:rsid w:val="00D97892"/>
    <w:rsid w:val="00DA204C"/>
    <w:rsid w:val="00DA28C9"/>
    <w:rsid w:val="00DA3837"/>
    <w:rsid w:val="00DA4837"/>
    <w:rsid w:val="00DA6748"/>
    <w:rsid w:val="00DB041F"/>
    <w:rsid w:val="00DB09C3"/>
    <w:rsid w:val="00DB2C3E"/>
    <w:rsid w:val="00DB2CFF"/>
    <w:rsid w:val="00DB58B9"/>
    <w:rsid w:val="00DB6F23"/>
    <w:rsid w:val="00DC24CB"/>
    <w:rsid w:val="00DC5DFB"/>
    <w:rsid w:val="00DD09A5"/>
    <w:rsid w:val="00DD0AB4"/>
    <w:rsid w:val="00DD232B"/>
    <w:rsid w:val="00DD2FA1"/>
    <w:rsid w:val="00DE3BE6"/>
    <w:rsid w:val="00DE7E1E"/>
    <w:rsid w:val="00DF3B28"/>
    <w:rsid w:val="00E005C5"/>
    <w:rsid w:val="00E03555"/>
    <w:rsid w:val="00E03D6E"/>
    <w:rsid w:val="00E03E89"/>
    <w:rsid w:val="00E0417D"/>
    <w:rsid w:val="00E152DD"/>
    <w:rsid w:val="00E16339"/>
    <w:rsid w:val="00E16990"/>
    <w:rsid w:val="00E16E20"/>
    <w:rsid w:val="00E2007A"/>
    <w:rsid w:val="00E21B37"/>
    <w:rsid w:val="00E23835"/>
    <w:rsid w:val="00E268A4"/>
    <w:rsid w:val="00E2699F"/>
    <w:rsid w:val="00E32AC2"/>
    <w:rsid w:val="00E34E47"/>
    <w:rsid w:val="00E35097"/>
    <w:rsid w:val="00E426E0"/>
    <w:rsid w:val="00E44F5E"/>
    <w:rsid w:val="00E517B4"/>
    <w:rsid w:val="00E5457F"/>
    <w:rsid w:val="00E61464"/>
    <w:rsid w:val="00E62C87"/>
    <w:rsid w:val="00E62E45"/>
    <w:rsid w:val="00E65D9C"/>
    <w:rsid w:val="00E70BD6"/>
    <w:rsid w:val="00E73262"/>
    <w:rsid w:val="00E804A6"/>
    <w:rsid w:val="00E8369B"/>
    <w:rsid w:val="00E86201"/>
    <w:rsid w:val="00E8671C"/>
    <w:rsid w:val="00E90CBE"/>
    <w:rsid w:val="00E947D4"/>
    <w:rsid w:val="00EA524C"/>
    <w:rsid w:val="00EB0A89"/>
    <w:rsid w:val="00EB2852"/>
    <w:rsid w:val="00EB483B"/>
    <w:rsid w:val="00EC71AA"/>
    <w:rsid w:val="00ED0A9D"/>
    <w:rsid w:val="00EE286B"/>
    <w:rsid w:val="00EE3203"/>
    <w:rsid w:val="00EE3FAF"/>
    <w:rsid w:val="00EE507A"/>
    <w:rsid w:val="00EE581A"/>
    <w:rsid w:val="00EF00D0"/>
    <w:rsid w:val="00EF0371"/>
    <w:rsid w:val="00EF0F04"/>
    <w:rsid w:val="00EF38D8"/>
    <w:rsid w:val="00EF5D4F"/>
    <w:rsid w:val="00F007B2"/>
    <w:rsid w:val="00F05026"/>
    <w:rsid w:val="00F07819"/>
    <w:rsid w:val="00F10F53"/>
    <w:rsid w:val="00F15B11"/>
    <w:rsid w:val="00F24451"/>
    <w:rsid w:val="00F25B6D"/>
    <w:rsid w:val="00F27AC1"/>
    <w:rsid w:val="00F30B2B"/>
    <w:rsid w:val="00F33BB4"/>
    <w:rsid w:val="00F42ECF"/>
    <w:rsid w:val="00F4354D"/>
    <w:rsid w:val="00F47B56"/>
    <w:rsid w:val="00F5180C"/>
    <w:rsid w:val="00F568B3"/>
    <w:rsid w:val="00F56B1D"/>
    <w:rsid w:val="00F56CF7"/>
    <w:rsid w:val="00F57CE4"/>
    <w:rsid w:val="00F63637"/>
    <w:rsid w:val="00F63CE9"/>
    <w:rsid w:val="00F63F09"/>
    <w:rsid w:val="00F65CC4"/>
    <w:rsid w:val="00F65F5A"/>
    <w:rsid w:val="00F6607A"/>
    <w:rsid w:val="00F66F46"/>
    <w:rsid w:val="00F73640"/>
    <w:rsid w:val="00F77B5D"/>
    <w:rsid w:val="00F82133"/>
    <w:rsid w:val="00F834B8"/>
    <w:rsid w:val="00F836AA"/>
    <w:rsid w:val="00F87A3F"/>
    <w:rsid w:val="00F9002C"/>
    <w:rsid w:val="00F961E1"/>
    <w:rsid w:val="00FA0C2D"/>
    <w:rsid w:val="00FA1888"/>
    <w:rsid w:val="00FA2A2C"/>
    <w:rsid w:val="00FA32CF"/>
    <w:rsid w:val="00FB30AB"/>
    <w:rsid w:val="00FB420B"/>
    <w:rsid w:val="00FB556F"/>
    <w:rsid w:val="00FC163F"/>
    <w:rsid w:val="00FC2561"/>
    <w:rsid w:val="00FD1FD2"/>
    <w:rsid w:val="00FD312F"/>
    <w:rsid w:val="00FE068A"/>
    <w:rsid w:val="00FE201F"/>
    <w:rsid w:val="00FE36E6"/>
    <w:rsid w:val="00FE4B13"/>
    <w:rsid w:val="00FE598D"/>
    <w:rsid w:val="00FE6861"/>
    <w:rsid w:val="00FF0951"/>
    <w:rsid w:val="00FF0DC5"/>
    <w:rsid w:val="00FF2CF7"/>
    <w:rsid w:val="00FF32AA"/>
    <w:rsid w:val="00FF62BB"/>
    <w:rsid w:val="00FF78DA"/>
    <w:rsid w:val="01CB75AB"/>
    <w:rsid w:val="050B35C9"/>
    <w:rsid w:val="09FDC2BB"/>
    <w:rsid w:val="0BD67895"/>
    <w:rsid w:val="1427A34E"/>
    <w:rsid w:val="2FC0E7BF"/>
    <w:rsid w:val="309EDC54"/>
    <w:rsid w:val="316C0B34"/>
    <w:rsid w:val="378D60D4"/>
    <w:rsid w:val="4079D99D"/>
    <w:rsid w:val="4396E24C"/>
    <w:rsid w:val="49C3875A"/>
    <w:rsid w:val="4E40241B"/>
    <w:rsid w:val="51082D56"/>
    <w:rsid w:val="55BF131C"/>
    <w:rsid w:val="5A03DAFB"/>
    <w:rsid w:val="615D21D7"/>
    <w:rsid w:val="67089DEA"/>
    <w:rsid w:val="67F5584A"/>
    <w:rsid w:val="6AE4B46B"/>
    <w:rsid w:val="7270C62F"/>
    <w:rsid w:val="745EB10C"/>
    <w:rsid w:val="77B5944B"/>
    <w:rsid w:val="7F37A1D0"/>
    <w:rsid w:val="7F651795"/>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639304D"/>
  <w15:chartTrackingRefBased/>
  <w15:docId w15:val="{0FA30AC8-AABF-4D64-A951-D40321F55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53EB"/>
  </w:style>
  <w:style w:type="paragraph" w:styleId="Heading1">
    <w:name w:val="heading 1"/>
    <w:basedOn w:val="Normal"/>
    <w:next w:val="Normal"/>
    <w:link w:val="Heading1Char"/>
    <w:uiPriority w:val="9"/>
    <w:qFormat/>
    <w:rsid w:val="001022A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link w:val="Heading2Char"/>
    <w:uiPriority w:val="9"/>
    <w:qFormat/>
    <w:rsid w:val="001022A6"/>
    <w:pPr>
      <w:spacing w:before="100" w:beforeAutospacing="1" w:after="100" w:afterAutospacing="1" w:line="240" w:lineRule="auto"/>
      <w:outlineLvl w:val="1"/>
    </w:pPr>
    <w:rPr>
      <w:rFonts w:ascii="Times New Roman" w:hAnsi="Times New Roman" w:eastAsia="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10178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el-breadcrumbinner" w:customStyle="1">
    <w:name w:val="el-breadcrumb__inner"/>
    <w:basedOn w:val="DefaultParagraphFont"/>
    <w:rsid w:val="00C55370"/>
  </w:style>
  <w:style w:type="character" w:styleId="q-mb-sm" w:customStyle="1">
    <w:name w:val="q-mb-sm"/>
    <w:basedOn w:val="DefaultParagraphFont"/>
    <w:rsid w:val="00E8369B"/>
  </w:style>
  <w:style w:type="character" w:styleId="Heading2Char" w:customStyle="1">
    <w:name w:val="Heading 2 Char"/>
    <w:basedOn w:val="DefaultParagraphFont"/>
    <w:link w:val="Heading2"/>
    <w:uiPriority w:val="9"/>
    <w:rsid w:val="001022A6"/>
    <w:rPr>
      <w:rFonts w:ascii="Times New Roman" w:hAnsi="Times New Roman" w:eastAsia="Times New Roman" w:cs="Times New Roman"/>
      <w:b/>
      <w:bCs/>
      <w:kern w:val="0"/>
      <w:sz w:val="36"/>
      <w:szCs w:val="36"/>
      <w:lang w:eastAsia="en-IN"/>
    </w:rPr>
  </w:style>
  <w:style w:type="character" w:styleId="Heading1Char" w:customStyle="1">
    <w:name w:val="Heading 1 Char"/>
    <w:basedOn w:val="DefaultParagraphFont"/>
    <w:link w:val="Heading1"/>
    <w:uiPriority w:val="9"/>
    <w:rsid w:val="001022A6"/>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1022A6"/>
    <w:pPr>
      <w:outlineLvl w:val="9"/>
    </w:pPr>
    <w:rPr>
      <w:rFonts w:asciiTheme="minorHAnsi" w:hAnsiTheme="minorHAnsi"/>
      <w:color w:val="auto"/>
      <w:kern w:val="0"/>
      <w:sz w:val="24"/>
      <w:lang w:val="en-US"/>
      <w14:ligatures w14:val="none"/>
    </w:rPr>
  </w:style>
  <w:style w:type="paragraph" w:styleId="TOC1">
    <w:name w:val="toc 1"/>
    <w:basedOn w:val="Normal"/>
    <w:next w:val="Normal"/>
    <w:autoRedefine/>
    <w:uiPriority w:val="39"/>
    <w:unhideWhenUsed/>
    <w:rsid w:val="00FD312F"/>
    <w:pPr>
      <w:tabs>
        <w:tab w:val="right" w:leader="dot" w:pos="9038"/>
      </w:tabs>
      <w:spacing w:after="100"/>
    </w:pPr>
    <w:rPr>
      <w:b/>
      <w:bCs/>
      <w:noProof/>
    </w:rPr>
  </w:style>
  <w:style w:type="character" w:styleId="Hyperlink">
    <w:name w:val="Hyperlink"/>
    <w:basedOn w:val="DefaultParagraphFont"/>
    <w:uiPriority w:val="99"/>
    <w:unhideWhenUsed/>
    <w:rsid w:val="001022A6"/>
    <w:rPr>
      <w:color w:val="0563C1" w:themeColor="hyperlink"/>
      <w:u w:val="single"/>
    </w:rPr>
  </w:style>
  <w:style w:type="character" w:styleId="Heading3Char" w:customStyle="1">
    <w:name w:val="Heading 3 Char"/>
    <w:basedOn w:val="DefaultParagraphFont"/>
    <w:link w:val="Heading3"/>
    <w:uiPriority w:val="9"/>
    <w:rsid w:val="0010178E"/>
    <w:rPr>
      <w:rFonts w:asciiTheme="majorHAnsi" w:hAnsiTheme="majorHAnsi" w:eastAsiaTheme="majorEastAsia" w:cstheme="majorBidi"/>
      <w:color w:val="1F3763" w:themeColor="accent1" w:themeShade="7F"/>
      <w:sz w:val="24"/>
      <w:szCs w:val="24"/>
    </w:rPr>
  </w:style>
  <w:style w:type="paragraph" w:styleId="TOC3">
    <w:name w:val="toc 3"/>
    <w:basedOn w:val="Normal"/>
    <w:next w:val="Normal"/>
    <w:autoRedefine/>
    <w:uiPriority w:val="39"/>
    <w:unhideWhenUsed/>
    <w:rsid w:val="00BE5FF4"/>
    <w:pPr>
      <w:spacing w:after="100"/>
      <w:ind w:left="440"/>
    </w:pPr>
  </w:style>
  <w:style w:type="paragraph" w:styleId="NormalWeb">
    <w:name w:val="Normal (Web)"/>
    <w:basedOn w:val="Normal"/>
    <w:uiPriority w:val="99"/>
    <w:semiHidden/>
    <w:unhideWhenUsed/>
    <w:rsid w:val="001E1C42"/>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Strong">
    <w:name w:val="Strong"/>
    <w:basedOn w:val="DefaultParagraphFont"/>
    <w:uiPriority w:val="22"/>
    <w:qFormat/>
    <w:rsid w:val="001E1C42"/>
    <w:rPr>
      <w:b/>
      <w:bCs/>
    </w:rPr>
  </w:style>
  <w:style w:type="paragraph" w:styleId="ListParagraph">
    <w:name w:val="List Paragraph"/>
    <w:basedOn w:val="Normal"/>
    <w:uiPriority w:val="34"/>
    <w:qFormat/>
    <w:rsid w:val="00247F6F"/>
    <w:pPr>
      <w:ind w:left="720"/>
      <w:contextualSpacing/>
    </w:pPr>
  </w:style>
  <w:style w:type="paragraph" w:styleId="paragraph" w:customStyle="1">
    <w:name w:val="paragraph"/>
    <w:basedOn w:val="Normal"/>
    <w:rsid w:val="00BB6F2D"/>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normaltextrun" w:customStyle="1">
    <w:name w:val="normaltextrun"/>
    <w:basedOn w:val="DefaultParagraphFont"/>
    <w:rsid w:val="00BB6F2D"/>
  </w:style>
  <w:style w:type="character" w:styleId="eop" w:customStyle="1">
    <w:name w:val="eop"/>
    <w:basedOn w:val="DefaultParagraphFont"/>
    <w:rsid w:val="00BB6F2D"/>
  </w:style>
  <w:style w:type="table" w:styleId="TableGrid">
    <w:name w:val="Table Grid"/>
    <w:basedOn w:val="TableNormal"/>
    <w:uiPriority w:val="39"/>
    <w:rsid w:val="00C7600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Revision">
    <w:name w:val="Revision"/>
    <w:hidden/>
    <w:uiPriority w:val="99"/>
    <w:semiHidden/>
    <w:rsid w:val="00A56BFD"/>
    <w:pPr>
      <w:spacing w:after="0" w:line="240" w:lineRule="auto"/>
    </w:pPr>
  </w:style>
  <w:style w:type="character" w:styleId="CommentReference">
    <w:name w:val="annotation reference"/>
    <w:basedOn w:val="DefaultParagraphFont"/>
    <w:uiPriority w:val="99"/>
    <w:semiHidden/>
    <w:unhideWhenUsed/>
    <w:rsid w:val="00A94809"/>
    <w:rPr>
      <w:sz w:val="16"/>
      <w:szCs w:val="16"/>
    </w:rPr>
  </w:style>
  <w:style w:type="paragraph" w:styleId="CommentText">
    <w:name w:val="annotation text"/>
    <w:basedOn w:val="Normal"/>
    <w:link w:val="CommentTextChar"/>
    <w:uiPriority w:val="99"/>
    <w:unhideWhenUsed/>
    <w:rsid w:val="00A94809"/>
    <w:pPr>
      <w:spacing w:line="240" w:lineRule="auto"/>
    </w:pPr>
    <w:rPr>
      <w:sz w:val="20"/>
      <w:szCs w:val="20"/>
    </w:rPr>
  </w:style>
  <w:style w:type="character" w:styleId="CommentTextChar" w:customStyle="1">
    <w:name w:val="Comment Text Char"/>
    <w:basedOn w:val="DefaultParagraphFont"/>
    <w:link w:val="CommentText"/>
    <w:uiPriority w:val="99"/>
    <w:rsid w:val="00A94809"/>
    <w:rPr>
      <w:sz w:val="20"/>
      <w:szCs w:val="20"/>
    </w:rPr>
  </w:style>
  <w:style w:type="paragraph" w:styleId="CommentSubject">
    <w:name w:val="annotation subject"/>
    <w:basedOn w:val="CommentText"/>
    <w:next w:val="CommentText"/>
    <w:link w:val="CommentSubjectChar"/>
    <w:uiPriority w:val="99"/>
    <w:semiHidden/>
    <w:unhideWhenUsed/>
    <w:rsid w:val="00A94809"/>
    <w:rPr>
      <w:b/>
      <w:bCs/>
    </w:rPr>
  </w:style>
  <w:style w:type="character" w:styleId="CommentSubjectChar" w:customStyle="1">
    <w:name w:val="Comment Subject Char"/>
    <w:basedOn w:val="CommentTextChar"/>
    <w:link w:val="CommentSubject"/>
    <w:uiPriority w:val="99"/>
    <w:semiHidden/>
    <w:rsid w:val="00A94809"/>
    <w:rPr>
      <w:b/>
      <w:bCs/>
      <w:sz w:val="20"/>
      <w:szCs w:val="20"/>
    </w:rPr>
  </w:style>
  <w:style w:type="paragraph" w:styleId="TOC2">
    <w:name w:val="toc 2"/>
    <w:basedOn w:val="Normal"/>
    <w:next w:val="Normal"/>
    <w:autoRedefine/>
    <w:uiPriority w:val="39"/>
    <w:unhideWhenUsed/>
    <w:rsid w:val="00320783"/>
    <w:pPr>
      <w:spacing w:after="100"/>
      <w:ind w:left="220"/>
    </w:pPr>
  </w:style>
  <w:style w:type="paragraph" w:styleId="Header">
    <w:name w:val="header"/>
    <w:basedOn w:val="Normal"/>
    <w:link w:val="HeaderChar"/>
    <w:uiPriority w:val="99"/>
    <w:unhideWhenUsed/>
    <w:rsid w:val="002B6AFD"/>
    <w:pPr>
      <w:tabs>
        <w:tab w:val="center" w:pos="4513"/>
        <w:tab w:val="right" w:pos="9026"/>
      </w:tabs>
      <w:spacing w:after="0" w:line="240" w:lineRule="auto"/>
    </w:pPr>
  </w:style>
  <w:style w:type="character" w:styleId="HeaderChar" w:customStyle="1">
    <w:name w:val="Header Char"/>
    <w:basedOn w:val="DefaultParagraphFont"/>
    <w:link w:val="Header"/>
    <w:uiPriority w:val="99"/>
    <w:rsid w:val="002B6AFD"/>
  </w:style>
  <w:style w:type="paragraph" w:styleId="Footer">
    <w:name w:val="footer"/>
    <w:basedOn w:val="Normal"/>
    <w:link w:val="FooterChar"/>
    <w:uiPriority w:val="99"/>
    <w:unhideWhenUsed/>
    <w:rsid w:val="002B6AFD"/>
    <w:pPr>
      <w:tabs>
        <w:tab w:val="center" w:pos="4513"/>
        <w:tab w:val="right" w:pos="9026"/>
      </w:tabs>
      <w:spacing w:after="0" w:line="240" w:lineRule="auto"/>
    </w:pPr>
  </w:style>
  <w:style w:type="character" w:styleId="FooterChar" w:customStyle="1">
    <w:name w:val="Footer Char"/>
    <w:basedOn w:val="DefaultParagraphFont"/>
    <w:link w:val="Footer"/>
    <w:uiPriority w:val="99"/>
    <w:rsid w:val="002B6AFD"/>
  </w:style>
  <w:style w:type="character" w:styleId="FollowedHyperlink">
    <w:name w:val="FollowedHyperlink"/>
    <w:basedOn w:val="DefaultParagraphFont"/>
    <w:uiPriority w:val="99"/>
    <w:semiHidden/>
    <w:unhideWhenUsed/>
    <w:rsid w:val="0095694D"/>
    <w:rPr>
      <w:color w:val="954F72" w:themeColor="followedHyperlink"/>
      <w:u w:val="single"/>
    </w:rPr>
  </w:style>
  <w:style w:type="paragraph" w:styleId="Quote">
    <w:name w:val="Quote"/>
    <w:basedOn w:val="Normal"/>
    <w:next w:val="Normal"/>
    <w:link w:val="QuoteChar"/>
    <w:uiPriority w:val="29"/>
    <w:qFormat/>
    <w:rsid w:val="00DB6F23"/>
    <w:pPr>
      <w:spacing w:before="160" w:line="278" w:lineRule="auto"/>
      <w:jc w:val="center"/>
    </w:pPr>
    <w:rPr>
      <w:i/>
      <w:iCs/>
      <w:color w:val="404040" w:themeColor="text1" w:themeTint="BF"/>
      <w:sz w:val="24"/>
      <w:szCs w:val="24"/>
    </w:rPr>
  </w:style>
  <w:style w:type="character" w:styleId="QuoteChar" w:customStyle="1">
    <w:name w:val="Quote Char"/>
    <w:basedOn w:val="DefaultParagraphFont"/>
    <w:link w:val="Quote"/>
    <w:uiPriority w:val="29"/>
    <w:rsid w:val="00DB6F23"/>
    <w:rPr>
      <w:i/>
      <w:iCs/>
      <w:color w:val="404040" w:themeColor="text1" w:themeTint="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7346897">
      <w:bodyDiv w:val="1"/>
      <w:marLeft w:val="0"/>
      <w:marRight w:val="0"/>
      <w:marTop w:val="0"/>
      <w:marBottom w:val="0"/>
      <w:divBdr>
        <w:top w:val="none" w:sz="0" w:space="0" w:color="auto"/>
        <w:left w:val="none" w:sz="0" w:space="0" w:color="auto"/>
        <w:bottom w:val="none" w:sz="0" w:space="0" w:color="auto"/>
        <w:right w:val="none" w:sz="0" w:space="0" w:color="auto"/>
      </w:divBdr>
    </w:div>
    <w:div w:id="256447430">
      <w:bodyDiv w:val="1"/>
      <w:marLeft w:val="0"/>
      <w:marRight w:val="0"/>
      <w:marTop w:val="0"/>
      <w:marBottom w:val="0"/>
      <w:divBdr>
        <w:top w:val="none" w:sz="0" w:space="0" w:color="auto"/>
        <w:left w:val="none" w:sz="0" w:space="0" w:color="auto"/>
        <w:bottom w:val="none" w:sz="0" w:space="0" w:color="auto"/>
        <w:right w:val="none" w:sz="0" w:space="0" w:color="auto"/>
      </w:divBdr>
    </w:div>
    <w:div w:id="436026055">
      <w:bodyDiv w:val="1"/>
      <w:marLeft w:val="0"/>
      <w:marRight w:val="0"/>
      <w:marTop w:val="0"/>
      <w:marBottom w:val="0"/>
      <w:divBdr>
        <w:top w:val="none" w:sz="0" w:space="0" w:color="auto"/>
        <w:left w:val="none" w:sz="0" w:space="0" w:color="auto"/>
        <w:bottom w:val="none" w:sz="0" w:space="0" w:color="auto"/>
        <w:right w:val="none" w:sz="0" w:space="0" w:color="auto"/>
      </w:divBdr>
      <w:divsChild>
        <w:div w:id="9071202">
          <w:marLeft w:val="0"/>
          <w:marRight w:val="0"/>
          <w:marTop w:val="0"/>
          <w:marBottom w:val="0"/>
          <w:divBdr>
            <w:top w:val="none" w:sz="0" w:space="0" w:color="auto"/>
            <w:left w:val="none" w:sz="0" w:space="0" w:color="auto"/>
            <w:bottom w:val="none" w:sz="0" w:space="0" w:color="auto"/>
            <w:right w:val="none" w:sz="0" w:space="0" w:color="auto"/>
          </w:divBdr>
        </w:div>
        <w:div w:id="323359421">
          <w:marLeft w:val="0"/>
          <w:marRight w:val="0"/>
          <w:marTop w:val="0"/>
          <w:marBottom w:val="0"/>
          <w:divBdr>
            <w:top w:val="none" w:sz="0" w:space="0" w:color="auto"/>
            <w:left w:val="none" w:sz="0" w:space="0" w:color="auto"/>
            <w:bottom w:val="none" w:sz="0" w:space="0" w:color="auto"/>
            <w:right w:val="none" w:sz="0" w:space="0" w:color="auto"/>
          </w:divBdr>
        </w:div>
        <w:div w:id="329716787">
          <w:marLeft w:val="0"/>
          <w:marRight w:val="0"/>
          <w:marTop w:val="0"/>
          <w:marBottom w:val="0"/>
          <w:divBdr>
            <w:top w:val="none" w:sz="0" w:space="0" w:color="auto"/>
            <w:left w:val="none" w:sz="0" w:space="0" w:color="auto"/>
            <w:bottom w:val="none" w:sz="0" w:space="0" w:color="auto"/>
            <w:right w:val="none" w:sz="0" w:space="0" w:color="auto"/>
          </w:divBdr>
        </w:div>
        <w:div w:id="429397231">
          <w:marLeft w:val="0"/>
          <w:marRight w:val="0"/>
          <w:marTop w:val="0"/>
          <w:marBottom w:val="0"/>
          <w:divBdr>
            <w:top w:val="none" w:sz="0" w:space="0" w:color="auto"/>
            <w:left w:val="none" w:sz="0" w:space="0" w:color="auto"/>
            <w:bottom w:val="none" w:sz="0" w:space="0" w:color="auto"/>
            <w:right w:val="none" w:sz="0" w:space="0" w:color="auto"/>
          </w:divBdr>
        </w:div>
        <w:div w:id="682098885">
          <w:marLeft w:val="0"/>
          <w:marRight w:val="0"/>
          <w:marTop w:val="0"/>
          <w:marBottom w:val="0"/>
          <w:divBdr>
            <w:top w:val="none" w:sz="0" w:space="0" w:color="auto"/>
            <w:left w:val="none" w:sz="0" w:space="0" w:color="auto"/>
            <w:bottom w:val="none" w:sz="0" w:space="0" w:color="auto"/>
            <w:right w:val="none" w:sz="0" w:space="0" w:color="auto"/>
          </w:divBdr>
        </w:div>
        <w:div w:id="893348746">
          <w:marLeft w:val="0"/>
          <w:marRight w:val="0"/>
          <w:marTop w:val="0"/>
          <w:marBottom w:val="0"/>
          <w:divBdr>
            <w:top w:val="none" w:sz="0" w:space="0" w:color="auto"/>
            <w:left w:val="none" w:sz="0" w:space="0" w:color="auto"/>
            <w:bottom w:val="none" w:sz="0" w:space="0" w:color="auto"/>
            <w:right w:val="none" w:sz="0" w:space="0" w:color="auto"/>
          </w:divBdr>
        </w:div>
        <w:div w:id="1142692868">
          <w:marLeft w:val="0"/>
          <w:marRight w:val="0"/>
          <w:marTop w:val="0"/>
          <w:marBottom w:val="0"/>
          <w:divBdr>
            <w:top w:val="none" w:sz="0" w:space="0" w:color="auto"/>
            <w:left w:val="none" w:sz="0" w:space="0" w:color="auto"/>
            <w:bottom w:val="none" w:sz="0" w:space="0" w:color="auto"/>
            <w:right w:val="none" w:sz="0" w:space="0" w:color="auto"/>
          </w:divBdr>
        </w:div>
        <w:div w:id="1455446837">
          <w:marLeft w:val="0"/>
          <w:marRight w:val="0"/>
          <w:marTop w:val="0"/>
          <w:marBottom w:val="0"/>
          <w:divBdr>
            <w:top w:val="none" w:sz="0" w:space="0" w:color="auto"/>
            <w:left w:val="none" w:sz="0" w:space="0" w:color="auto"/>
            <w:bottom w:val="none" w:sz="0" w:space="0" w:color="auto"/>
            <w:right w:val="none" w:sz="0" w:space="0" w:color="auto"/>
          </w:divBdr>
        </w:div>
        <w:div w:id="1466578594">
          <w:marLeft w:val="0"/>
          <w:marRight w:val="0"/>
          <w:marTop w:val="0"/>
          <w:marBottom w:val="0"/>
          <w:divBdr>
            <w:top w:val="none" w:sz="0" w:space="0" w:color="auto"/>
            <w:left w:val="none" w:sz="0" w:space="0" w:color="auto"/>
            <w:bottom w:val="none" w:sz="0" w:space="0" w:color="auto"/>
            <w:right w:val="none" w:sz="0" w:space="0" w:color="auto"/>
          </w:divBdr>
        </w:div>
        <w:div w:id="1500194345">
          <w:marLeft w:val="0"/>
          <w:marRight w:val="0"/>
          <w:marTop w:val="0"/>
          <w:marBottom w:val="0"/>
          <w:divBdr>
            <w:top w:val="none" w:sz="0" w:space="0" w:color="auto"/>
            <w:left w:val="none" w:sz="0" w:space="0" w:color="auto"/>
            <w:bottom w:val="none" w:sz="0" w:space="0" w:color="auto"/>
            <w:right w:val="none" w:sz="0" w:space="0" w:color="auto"/>
          </w:divBdr>
        </w:div>
        <w:div w:id="1990596721">
          <w:marLeft w:val="0"/>
          <w:marRight w:val="0"/>
          <w:marTop w:val="0"/>
          <w:marBottom w:val="0"/>
          <w:divBdr>
            <w:top w:val="none" w:sz="0" w:space="0" w:color="auto"/>
            <w:left w:val="none" w:sz="0" w:space="0" w:color="auto"/>
            <w:bottom w:val="none" w:sz="0" w:space="0" w:color="auto"/>
            <w:right w:val="none" w:sz="0" w:space="0" w:color="auto"/>
          </w:divBdr>
        </w:div>
        <w:div w:id="2010056679">
          <w:marLeft w:val="0"/>
          <w:marRight w:val="0"/>
          <w:marTop w:val="0"/>
          <w:marBottom w:val="0"/>
          <w:divBdr>
            <w:top w:val="none" w:sz="0" w:space="0" w:color="auto"/>
            <w:left w:val="none" w:sz="0" w:space="0" w:color="auto"/>
            <w:bottom w:val="none" w:sz="0" w:space="0" w:color="auto"/>
            <w:right w:val="none" w:sz="0" w:space="0" w:color="auto"/>
          </w:divBdr>
        </w:div>
        <w:div w:id="2104452070">
          <w:marLeft w:val="0"/>
          <w:marRight w:val="0"/>
          <w:marTop w:val="0"/>
          <w:marBottom w:val="0"/>
          <w:divBdr>
            <w:top w:val="none" w:sz="0" w:space="0" w:color="auto"/>
            <w:left w:val="none" w:sz="0" w:space="0" w:color="auto"/>
            <w:bottom w:val="none" w:sz="0" w:space="0" w:color="auto"/>
            <w:right w:val="none" w:sz="0" w:space="0" w:color="auto"/>
          </w:divBdr>
        </w:div>
      </w:divsChild>
    </w:div>
    <w:div w:id="441728194">
      <w:bodyDiv w:val="1"/>
      <w:marLeft w:val="0"/>
      <w:marRight w:val="0"/>
      <w:marTop w:val="0"/>
      <w:marBottom w:val="0"/>
      <w:divBdr>
        <w:top w:val="none" w:sz="0" w:space="0" w:color="auto"/>
        <w:left w:val="none" w:sz="0" w:space="0" w:color="auto"/>
        <w:bottom w:val="none" w:sz="0" w:space="0" w:color="auto"/>
        <w:right w:val="none" w:sz="0" w:space="0" w:color="auto"/>
      </w:divBdr>
      <w:divsChild>
        <w:div w:id="67465311">
          <w:marLeft w:val="0"/>
          <w:marRight w:val="0"/>
          <w:marTop w:val="0"/>
          <w:marBottom w:val="0"/>
          <w:divBdr>
            <w:top w:val="none" w:sz="0" w:space="0" w:color="auto"/>
            <w:left w:val="none" w:sz="0" w:space="0" w:color="auto"/>
            <w:bottom w:val="none" w:sz="0" w:space="0" w:color="auto"/>
            <w:right w:val="none" w:sz="0" w:space="0" w:color="auto"/>
          </w:divBdr>
        </w:div>
        <w:div w:id="655844329">
          <w:marLeft w:val="0"/>
          <w:marRight w:val="0"/>
          <w:marTop w:val="0"/>
          <w:marBottom w:val="0"/>
          <w:divBdr>
            <w:top w:val="none" w:sz="0" w:space="0" w:color="auto"/>
            <w:left w:val="none" w:sz="0" w:space="0" w:color="auto"/>
            <w:bottom w:val="none" w:sz="0" w:space="0" w:color="auto"/>
            <w:right w:val="none" w:sz="0" w:space="0" w:color="auto"/>
          </w:divBdr>
        </w:div>
        <w:div w:id="945498770">
          <w:marLeft w:val="0"/>
          <w:marRight w:val="240"/>
          <w:marTop w:val="0"/>
          <w:marBottom w:val="180"/>
          <w:divBdr>
            <w:top w:val="none" w:sz="0" w:space="0" w:color="auto"/>
            <w:left w:val="none" w:sz="0" w:space="0" w:color="auto"/>
            <w:bottom w:val="none" w:sz="0" w:space="0" w:color="auto"/>
            <w:right w:val="none" w:sz="0" w:space="0" w:color="auto"/>
          </w:divBdr>
        </w:div>
      </w:divsChild>
    </w:div>
    <w:div w:id="532113325">
      <w:bodyDiv w:val="1"/>
      <w:marLeft w:val="0"/>
      <w:marRight w:val="0"/>
      <w:marTop w:val="0"/>
      <w:marBottom w:val="0"/>
      <w:divBdr>
        <w:top w:val="none" w:sz="0" w:space="0" w:color="auto"/>
        <w:left w:val="none" w:sz="0" w:space="0" w:color="auto"/>
        <w:bottom w:val="none" w:sz="0" w:space="0" w:color="auto"/>
        <w:right w:val="none" w:sz="0" w:space="0" w:color="auto"/>
      </w:divBdr>
      <w:divsChild>
        <w:div w:id="254019045">
          <w:marLeft w:val="0"/>
          <w:marRight w:val="0"/>
          <w:marTop w:val="0"/>
          <w:marBottom w:val="0"/>
          <w:divBdr>
            <w:top w:val="none" w:sz="0" w:space="0" w:color="auto"/>
            <w:left w:val="none" w:sz="0" w:space="0" w:color="auto"/>
            <w:bottom w:val="none" w:sz="0" w:space="0" w:color="auto"/>
            <w:right w:val="none" w:sz="0" w:space="0" w:color="auto"/>
          </w:divBdr>
          <w:divsChild>
            <w:div w:id="1275407924">
              <w:marLeft w:val="0"/>
              <w:marRight w:val="0"/>
              <w:marTop w:val="0"/>
              <w:marBottom w:val="0"/>
              <w:divBdr>
                <w:top w:val="none" w:sz="0" w:space="0" w:color="auto"/>
                <w:left w:val="none" w:sz="0" w:space="0" w:color="auto"/>
                <w:bottom w:val="none" w:sz="0" w:space="0" w:color="auto"/>
                <w:right w:val="none" w:sz="0" w:space="0" w:color="auto"/>
              </w:divBdr>
              <w:divsChild>
                <w:div w:id="153224458">
                  <w:marLeft w:val="0"/>
                  <w:marRight w:val="0"/>
                  <w:marTop w:val="0"/>
                  <w:marBottom w:val="0"/>
                  <w:divBdr>
                    <w:top w:val="none" w:sz="0" w:space="0" w:color="auto"/>
                    <w:left w:val="none" w:sz="0" w:space="0" w:color="auto"/>
                    <w:bottom w:val="none" w:sz="0" w:space="0" w:color="auto"/>
                    <w:right w:val="none" w:sz="0" w:space="0" w:color="auto"/>
                  </w:divBdr>
                  <w:divsChild>
                    <w:div w:id="1505239186">
                      <w:marLeft w:val="0"/>
                      <w:marRight w:val="0"/>
                      <w:marTop w:val="0"/>
                      <w:marBottom w:val="0"/>
                      <w:divBdr>
                        <w:top w:val="none" w:sz="0" w:space="0" w:color="auto"/>
                        <w:left w:val="none" w:sz="0" w:space="0" w:color="auto"/>
                        <w:bottom w:val="none" w:sz="0" w:space="0" w:color="auto"/>
                        <w:right w:val="none" w:sz="0" w:space="0" w:color="auto"/>
                      </w:divBdr>
                      <w:divsChild>
                        <w:div w:id="10853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6736867">
      <w:bodyDiv w:val="1"/>
      <w:marLeft w:val="0"/>
      <w:marRight w:val="0"/>
      <w:marTop w:val="0"/>
      <w:marBottom w:val="0"/>
      <w:divBdr>
        <w:top w:val="none" w:sz="0" w:space="0" w:color="auto"/>
        <w:left w:val="none" w:sz="0" w:space="0" w:color="auto"/>
        <w:bottom w:val="none" w:sz="0" w:space="0" w:color="auto"/>
        <w:right w:val="none" w:sz="0" w:space="0" w:color="auto"/>
      </w:divBdr>
    </w:div>
    <w:div w:id="806360594">
      <w:bodyDiv w:val="1"/>
      <w:marLeft w:val="0"/>
      <w:marRight w:val="0"/>
      <w:marTop w:val="0"/>
      <w:marBottom w:val="0"/>
      <w:divBdr>
        <w:top w:val="none" w:sz="0" w:space="0" w:color="auto"/>
        <w:left w:val="none" w:sz="0" w:space="0" w:color="auto"/>
        <w:bottom w:val="none" w:sz="0" w:space="0" w:color="auto"/>
        <w:right w:val="none" w:sz="0" w:space="0" w:color="auto"/>
      </w:divBdr>
    </w:div>
    <w:div w:id="874467918">
      <w:bodyDiv w:val="1"/>
      <w:marLeft w:val="0"/>
      <w:marRight w:val="0"/>
      <w:marTop w:val="0"/>
      <w:marBottom w:val="0"/>
      <w:divBdr>
        <w:top w:val="none" w:sz="0" w:space="0" w:color="auto"/>
        <w:left w:val="none" w:sz="0" w:space="0" w:color="auto"/>
        <w:bottom w:val="none" w:sz="0" w:space="0" w:color="auto"/>
        <w:right w:val="none" w:sz="0" w:space="0" w:color="auto"/>
      </w:divBdr>
      <w:divsChild>
        <w:div w:id="846751409">
          <w:marLeft w:val="0"/>
          <w:marRight w:val="240"/>
          <w:marTop w:val="0"/>
          <w:marBottom w:val="180"/>
          <w:divBdr>
            <w:top w:val="none" w:sz="0" w:space="0" w:color="auto"/>
            <w:left w:val="none" w:sz="0" w:space="0" w:color="auto"/>
            <w:bottom w:val="none" w:sz="0" w:space="0" w:color="auto"/>
            <w:right w:val="none" w:sz="0" w:space="0" w:color="auto"/>
          </w:divBdr>
        </w:div>
        <w:div w:id="1163854480">
          <w:marLeft w:val="0"/>
          <w:marRight w:val="0"/>
          <w:marTop w:val="0"/>
          <w:marBottom w:val="0"/>
          <w:divBdr>
            <w:top w:val="none" w:sz="0" w:space="0" w:color="auto"/>
            <w:left w:val="none" w:sz="0" w:space="0" w:color="auto"/>
            <w:bottom w:val="none" w:sz="0" w:space="0" w:color="auto"/>
            <w:right w:val="none" w:sz="0" w:space="0" w:color="auto"/>
          </w:divBdr>
        </w:div>
        <w:div w:id="1692030790">
          <w:marLeft w:val="0"/>
          <w:marRight w:val="0"/>
          <w:marTop w:val="0"/>
          <w:marBottom w:val="0"/>
          <w:divBdr>
            <w:top w:val="none" w:sz="0" w:space="0" w:color="auto"/>
            <w:left w:val="none" w:sz="0" w:space="0" w:color="auto"/>
            <w:bottom w:val="none" w:sz="0" w:space="0" w:color="auto"/>
            <w:right w:val="none" w:sz="0" w:space="0" w:color="auto"/>
          </w:divBdr>
        </w:div>
      </w:divsChild>
    </w:div>
    <w:div w:id="893853108">
      <w:bodyDiv w:val="1"/>
      <w:marLeft w:val="0"/>
      <w:marRight w:val="0"/>
      <w:marTop w:val="0"/>
      <w:marBottom w:val="0"/>
      <w:divBdr>
        <w:top w:val="none" w:sz="0" w:space="0" w:color="auto"/>
        <w:left w:val="none" w:sz="0" w:space="0" w:color="auto"/>
        <w:bottom w:val="none" w:sz="0" w:space="0" w:color="auto"/>
        <w:right w:val="none" w:sz="0" w:space="0" w:color="auto"/>
      </w:divBdr>
    </w:div>
    <w:div w:id="1115826402">
      <w:bodyDiv w:val="1"/>
      <w:marLeft w:val="0"/>
      <w:marRight w:val="0"/>
      <w:marTop w:val="0"/>
      <w:marBottom w:val="0"/>
      <w:divBdr>
        <w:top w:val="none" w:sz="0" w:space="0" w:color="auto"/>
        <w:left w:val="none" w:sz="0" w:space="0" w:color="auto"/>
        <w:bottom w:val="none" w:sz="0" w:space="0" w:color="auto"/>
        <w:right w:val="none" w:sz="0" w:space="0" w:color="auto"/>
      </w:divBdr>
    </w:div>
    <w:div w:id="1162625413">
      <w:bodyDiv w:val="1"/>
      <w:marLeft w:val="0"/>
      <w:marRight w:val="0"/>
      <w:marTop w:val="0"/>
      <w:marBottom w:val="0"/>
      <w:divBdr>
        <w:top w:val="none" w:sz="0" w:space="0" w:color="auto"/>
        <w:left w:val="none" w:sz="0" w:space="0" w:color="auto"/>
        <w:bottom w:val="none" w:sz="0" w:space="0" w:color="auto"/>
        <w:right w:val="none" w:sz="0" w:space="0" w:color="auto"/>
      </w:divBdr>
    </w:div>
    <w:div w:id="1188910826">
      <w:bodyDiv w:val="1"/>
      <w:marLeft w:val="0"/>
      <w:marRight w:val="0"/>
      <w:marTop w:val="0"/>
      <w:marBottom w:val="0"/>
      <w:divBdr>
        <w:top w:val="none" w:sz="0" w:space="0" w:color="auto"/>
        <w:left w:val="none" w:sz="0" w:space="0" w:color="auto"/>
        <w:bottom w:val="none" w:sz="0" w:space="0" w:color="auto"/>
        <w:right w:val="none" w:sz="0" w:space="0" w:color="auto"/>
      </w:divBdr>
      <w:divsChild>
        <w:div w:id="255214434">
          <w:marLeft w:val="0"/>
          <w:marRight w:val="0"/>
          <w:marTop w:val="0"/>
          <w:marBottom w:val="0"/>
          <w:divBdr>
            <w:top w:val="none" w:sz="0" w:space="0" w:color="auto"/>
            <w:left w:val="none" w:sz="0" w:space="0" w:color="auto"/>
            <w:bottom w:val="none" w:sz="0" w:space="0" w:color="auto"/>
            <w:right w:val="none" w:sz="0" w:space="0" w:color="auto"/>
          </w:divBdr>
        </w:div>
        <w:div w:id="392001102">
          <w:marLeft w:val="0"/>
          <w:marRight w:val="0"/>
          <w:marTop w:val="0"/>
          <w:marBottom w:val="0"/>
          <w:divBdr>
            <w:top w:val="none" w:sz="0" w:space="0" w:color="auto"/>
            <w:left w:val="none" w:sz="0" w:space="0" w:color="auto"/>
            <w:bottom w:val="none" w:sz="0" w:space="0" w:color="auto"/>
            <w:right w:val="none" w:sz="0" w:space="0" w:color="auto"/>
          </w:divBdr>
        </w:div>
        <w:div w:id="2018146223">
          <w:marLeft w:val="0"/>
          <w:marRight w:val="240"/>
          <w:marTop w:val="0"/>
          <w:marBottom w:val="180"/>
          <w:divBdr>
            <w:top w:val="none" w:sz="0" w:space="0" w:color="auto"/>
            <w:left w:val="none" w:sz="0" w:space="0" w:color="auto"/>
            <w:bottom w:val="none" w:sz="0" w:space="0" w:color="auto"/>
            <w:right w:val="none" w:sz="0" w:space="0" w:color="auto"/>
          </w:divBdr>
        </w:div>
      </w:divsChild>
    </w:div>
    <w:div w:id="1352563431">
      <w:bodyDiv w:val="1"/>
      <w:marLeft w:val="0"/>
      <w:marRight w:val="0"/>
      <w:marTop w:val="0"/>
      <w:marBottom w:val="0"/>
      <w:divBdr>
        <w:top w:val="none" w:sz="0" w:space="0" w:color="auto"/>
        <w:left w:val="none" w:sz="0" w:space="0" w:color="auto"/>
        <w:bottom w:val="none" w:sz="0" w:space="0" w:color="auto"/>
        <w:right w:val="none" w:sz="0" w:space="0" w:color="auto"/>
      </w:divBdr>
      <w:divsChild>
        <w:div w:id="515582201">
          <w:marLeft w:val="0"/>
          <w:marRight w:val="0"/>
          <w:marTop w:val="0"/>
          <w:marBottom w:val="0"/>
          <w:divBdr>
            <w:top w:val="none" w:sz="0" w:space="0" w:color="auto"/>
            <w:left w:val="none" w:sz="0" w:space="0" w:color="auto"/>
            <w:bottom w:val="none" w:sz="0" w:space="0" w:color="auto"/>
            <w:right w:val="none" w:sz="0" w:space="0" w:color="auto"/>
          </w:divBdr>
        </w:div>
        <w:div w:id="1575777424">
          <w:marLeft w:val="0"/>
          <w:marRight w:val="0"/>
          <w:marTop w:val="0"/>
          <w:marBottom w:val="0"/>
          <w:divBdr>
            <w:top w:val="none" w:sz="0" w:space="0" w:color="auto"/>
            <w:left w:val="none" w:sz="0" w:space="0" w:color="auto"/>
            <w:bottom w:val="none" w:sz="0" w:space="0" w:color="auto"/>
            <w:right w:val="none" w:sz="0" w:space="0" w:color="auto"/>
          </w:divBdr>
        </w:div>
        <w:div w:id="2055612783">
          <w:marLeft w:val="0"/>
          <w:marRight w:val="240"/>
          <w:marTop w:val="0"/>
          <w:marBottom w:val="180"/>
          <w:divBdr>
            <w:top w:val="none" w:sz="0" w:space="0" w:color="auto"/>
            <w:left w:val="none" w:sz="0" w:space="0" w:color="auto"/>
            <w:bottom w:val="none" w:sz="0" w:space="0" w:color="auto"/>
            <w:right w:val="none" w:sz="0" w:space="0" w:color="auto"/>
          </w:divBdr>
        </w:div>
      </w:divsChild>
    </w:div>
    <w:div w:id="1623686538">
      <w:bodyDiv w:val="1"/>
      <w:marLeft w:val="0"/>
      <w:marRight w:val="0"/>
      <w:marTop w:val="0"/>
      <w:marBottom w:val="0"/>
      <w:divBdr>
        <w:top w:val="none" w:sz="0" w:space="0" w:color="auto"/>
        <w:left w:val="none" w:sz="0" w:space="0" w:color="auto"/>
        <w:bottom w:val="none" w:sz="0" w:space="0" w:color="auto"/>
        <w:right w:val="none" w:sz="0" w:space="0" w:color="auto"/>
      </w:divBdr>
    </w:div>
    <w:div w:id="1740253936">
      <w:bodyDiv w:val="1"/>
      <w:marLeft w:val="0"/>
      <w:marRight w:val="0"/>
      <w:marTop w:val="0"/>
      <w:marBottom w:val="0"/>
      <w:divBdr>
        <w:top w:val="none" w:sz="0" w:space="0" w:color="auto"/>
        <w:left w:val="none" w:sz="0" w:space="0" w:color="auto"/>
        <w:bottom w:val="none" w:sz="0" w:space="0" w:color="auto"/>
        <w:right w:val="none" w:sz="0" w:space="0" w:color="auto"/>
      </w:divBdr>
    </w:div>
    <w:div w:id="179405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jira.esteeonline.com/browse/CST-1252" TargetMode="External" Id="rId13" /><Relationship Type="http://schemas.openxmlformats.org/officeDocument/2006/relationships/package" Target="embeddings/Microsoft_Excel_Worksheet1.xlsx" Id="rId18" /><Relationship Type="http://schemas.openxmlformats.org/officeDocument/2006/relationships/customXml" Target="../customXml/item3.xml" Id="rId3" /><Relationship Type="http://schemas.openxmlformats.org/officeDocument/2006/relationships/hyperlink" Target="https://confluence.esteeonline.com/display/CST/Runtime+Policies+and+Controls?preview=/568779443/568779484/Drift%20Prevention.pdf" TargetMode="External" Id="rId21"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emf" Id="rId17" /><Relationship Type="http://schemas.openxmlformats.org/officeDocument/2006/relationships/theme" Target="theme/theme1.xml" Id="rId25" /><Relationship Type="http://schemas.openxmlformats.org/officeDocument/2006/relationships/customXml" Target="../customXml/item2.xml" Id="rId2" /><Relationship Type="http://schemas.openxmlformats.org/officeDocument/2006/relationships/package" Target="embeddings/Microsoft_Excel_Worksheet.xlsx" Id="rId16" /><Relationship Type="http://schemas.openxmlformats.org/officeDocument/2006/relationships/hyperlink" Target="https://confluence.esteeonline.com/display/CST/Runtime+Policies+and+Controls?preview=/568779443/568779485/Block%20Unregistered%20Images.pdf" TargetMode="Externa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microsoft.com/office/2011/relationships/people" Target="people.xml" Id="rId24" /><Relationship Type="http://schemas.openxmlformats.org/officeDocument/2006/relationships/numbering" Target="numbering.xml" Id="rId5" /><Relationship Type="http://schemas.openxmlformats.org/officeDocument/2006/relationships/image" Target="media/image4.emf" Id="rId15" /><Relationship Type="http://schemas.openxmlformats.org/officeDocument/2006/relationships/fontTable" Target="fontTable.xml" Id="rId23" /><Relationship Type="http://schemas.openxmlformats.org/officeDocument/2006/relationships/endnotes" Target="endnotes.xml" Id="rId10" /><Relationship Type="http://schemas.openxmlformats.org/officeDocument/2006/relationships/hyperlink" Target="https://confluence.esteeonline.com/display/CST/Runtime+Policies+and+Controls?preview=/568779443/568779487/Block%20Non-compliant%20Images.pdf"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3.png" Id="rId14" /><Relationship Type="http://schemas.openxmlformats.org/officeDocument/2006/relationships/hyperlink" Target="https://confluence.esteeonline.com/display/CST/Kubernetes+Assurance+Policies+and+Controls?preview=/568779453/568779482/Sensitive%20Data%20%26%20Secret%20Data%20Control%20-%20V%201.0.pdf"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41993133-5b22-45b8-858d-f906054ac35a" xsi:nil="true"/>
    <lcf76f155ced4ddcb4097134ff3c332f xmlns="f0dccb2f-6bc8-4396-b89f-8b80f4f32c82">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FD34088CDC5BF745A09E661C15776D59" ma:contentTypeVersion="17" ma:contentTypeDescription="Create a new document." ma:contentTypeScope="" ma:versionID="64458266284a6346e9adfac6bf8e288d">
  <xsd:schema xmlns:xsd="http://www.w3.org/2001/XMLSchema" xmlns:xs="http://www.w3.org/2001/XMLSchema" xmlns:p="http://schemas.microsoft.com/office/2006/metadata/properties" xmlns:ns2="f0dccb2f-6bc8-4396-b89f-8b80f4f32c82" xmlns:ns3="41993133-5b22-45b8-858d-f906054ac35a" targetNamespace="http://schemas.microsoft.com/office/2006/metadata/properties" ma:root="true" ma:fieldsID="15a83e2d74f3c53ed7c4c0f26b33cc5c" ns2:_="" ns3:_="">
    <xsd:import namespace="f0dccb2f-6bc8-4396-b89f-8b80f4f32c82"/>
    <xsd:import namespace="41993133-5b22-45b8-858d-f906054ac35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0dccb2f-6bc8-4396-b89f-8b80f4f32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dddea85d-8e0b-406d-8369-d493ceb65ff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993133-5b22-45b8-858d-f906054ac35a"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91ce6159-e170-4b55-83a3-49437d338320}" ma:internalName="TaxCatchAll" ma:showField="CatchAllData" ma:web="41993133-5b22-45b8-858d-f906054ac35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103572C-6250-41A6-8EA7-EF16F1319BD8}">
  <ds:schemaRefs>
    <ds:schemaRef ds:uri="http://schemas.microsoft.com/sharepoint/v3/contenttype/forms"/>
  </ds:schemaRefs>
</ds:datastoreItem>
</file>

<file path=customXml/itemProps2.xml><?xml version="1.0" encoding="utf-8"?>
<ds:datastoreItem xmlns:ds="http://schemas.openxmlformats.org/officeDocument/2006/customXml" ds:itemID="{A4DE860F-8B29-4388-A5C8-6021D6FFEE00}">
  <ds:schemaRefs>
    <ds:schemaRef ds:uri="http://schemas.openxmlformats.org/officeDocument/2006/bibliography"/>
  </ds:schemaRefs>
</ds:datastoreItem>
</file>

<file path=customXml/itemProps3.xml><?xml version="1.0" encoding="utf-8"?>
<ds:datastoreItem xmlns:ds="http://schemas.openxmlformats.org/officeDocument/2006/customXml" ds:itemID="{8C350FFA-EC09-46FD-8B94-AB1BF7681F79}">
  <ds:schemaRefs>
    <ds:schemaRef ds:uri="http://schemas.microsoft.com/office/2006/metadata/properties"/>
    <ds:schemaRef ds:uri="http://schemas.microsoft.com/office/infopath/2007/PartnerControls"/>
    <ds:schemaRef ds:uri="41993133-5b22-45b8-858d-f906054ac35a"/>
    <ds:schemaRef ds:uri="f0dccb2f-6bc8-4396-b89f-8b80f4f32c82"/>
  </ds:schemaRefs>
</ds:datastoreItem>
</file>

<file path=customXml/itemProps4.xml><?xml version="1.0" encoding="utf-8"?>
<ds:datastoreItem xmlns:ds="http://schemas.openxmlformats.org/officeDocument/2006/customXml" ds:itemID="{EC6F2DC0-9210-4C26-8385-3EAA8A3942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0dccb2f-6bc8-4396-b89f-8b80f4f32c82"/>
    <ds:schemaRef ds:uri="41993133-5b22-45b8-858d-f906054ac3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Elcompanies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Jani, Mihirkumar</dc:creator>
  <keywords/>
  <dc:description/>
  <lastModifiedBy>Jani, Mihirkumar</lastModifiedBy>
  <revision>22</revision>
  <dcterms:created xsi:type="dcterms:W3CDTF">2024-11-15T13:14:00.0000000Z</dcterms:created>
  <dcterms:modified xsi:type="dcterms:W3CDTF">2024-12-20T11:57:38.9883307Z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1f34ead-50a3-4950-8a39-fca3a33c48cb_Enabled">
    <vt:lpwstr>true</vt:lpwstr>
  </property>
  <property fmtid="{D5CDD505-2E9C-101B-9397-08002B2CF9AE}" pid="3" name="MSIP_Label_b1f34ead-50a3-4950-8a39-fca3a33c48cb_SetDate">
    <vt:lpwstr>2023-10-06T04:33:36Z</vt:lpwstr>
  </property>
  <property fmtid="{D5CDD505-2E9C-101B-9397-08002B2CF9AE}" pid="4" name="MSIP_Label_b1f34ead-50a3-4950-8a39-fca3a33c48cb_Method">
    <vt:lpwstr>Standard</vt:lpwstr>
  </property>
  <property fmtid="{D5CDD505-2E9C-101B-9397-08002B2CF9AE}" pid="5" name="MSIP_Label_b1f34ead-50a3-4950-8a39-fca3a33c48cb_Name">
    <vt:lpwstr>Confidential</vt:lpwstr>
  </property>
  <property fmtid="{D5CDD505-2E9C-101B-9397-08002B2CF9AE}" pid="6" name="MSIP_Label_b1f34ead-50a3-4950-8a39-fca3a33c48cb_SiteId">
    <vt:lpwstr>0c5638da-d686-4d6a-8df4-e0552c70cb17</vt:lpwstr>
  </property>
  <property fmtid="{D5CDD505-2E9C-101B-9397-08002B2CF9AE}" pid="7" name="MSIP_Label_b1f34ead-50a3-4950-8a39-fca3a33c48cb_ActionId">
    <vt:lpwstr>2149f62a-49f3-4ad6-976b-c622dcb1d8e7</vt:lpwstr>
  </property>
  <property fmtid="{D5CDD505-2E9C-101B-9397-08002B2CF9AE}" pid="8" name="MSIP_Label_b1f34ead-50a3-4950-8a39-fca3a33c48cb_ContentBits">
    <vt:lpwstr>0</vt:lpwstr>
  </property>
  <property fmtid="{D5CDD505-2E9C-101B-9397-08002B2CF9AE}" pid="9" name="ContentTypeId">
    <vt:lpwstr>0x010100FD34088CDC5BF745A09E661C15776D59</vt:lpwstr>
  </property>
  <property fmtid="{D5CDD505-2E9C-101B-9397-08002B2CF9AE}" pid="10" name="MediaServiceImageTags">
    <vt:lpwstr/>
  </property>
</Properties>
</file>